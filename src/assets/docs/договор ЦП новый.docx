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051AC" w14:textId="44C93FE5" w:rsidR="005704DF" w:rsidRPr="004D27A0" w:rsidRDefault="00F65DF2" w:rsidP="00D15EF5">
      <w:pPr>
        <w:jc w:val="center"/>
        <w:rPr>
          <w:rFonts w:ascii="Times New Roman" w:hAnsi="Times New Roman"/>
          <w:b/>
          <w:bCs/>
          <w:sz w:val="22"/>
          <w:szCs w:val="22"/>
        </w:rPr>
      </w:pPr>
      <w:r w:rsidRPr="004D27A0">
        <w:rPr>
          <w:rFonts w:ascii="Times New Roman" w:hAnsi="Times New Roman"/>
          <w:b/>
          <w:bCs/>
          <w:sz w:val="22"/>
          <w:szCs w:val="22"/>
        </w:rPr>
        <w:t>ДОГОВОР</w:t>
      </w:r>
      <w:r w:rsidR="005704DF" w:rsidRPr="004D27A0">
        <w:rPr>
          <w:rFonts w:ascii="Times New Roman" w:hAnsi="Times New Roman"/>
          <w:b/>
          <w:bCs/>
          <w:sz w:val="22"/>
          <w:szCs w:val="22"/>
        </w:rPr>
        <w:t xml:space="preserve"> ОКАЗАНИЯ УСЛУГ</w:t>
      </w:r>
      <w:r w:rsidR="003A793E" w:rsidRPr="004D27A0">
        <w:rPr>
          <w:rFonts w:ascii="Times New Roman" w:hAnsi="Times New Roman"/>
          <w:b/>
          <w:bCs/>
          <w:sz w:val="22"/>
          <w:szCs w:val="22"/>
        </w:rPr>
        <w:t xml:space="preserve"> №</w:t>
      </w:r>
      <w:r w:rsidR="00D15EF5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EB0C7C">
        <w:rPr>
          <w:rFonts w:ascii="Times New Roman" w:hAnsi="Times New Roman"/>
          <w:b/>
          <w:bCs/>
          <w:sz w:val="22"/>
          <w:szCs w:val="22"/>
        </w:rPr>
        <w:t>__/__</w:t>
      </w:r>
      <w:r w:rsidR="00BF77DE" w:rsidRPr="00BF77DE">
        <w:rPr>
          <w:rFonts w:ascii="Times New Roman" w:hAnsi="Times New Roman"/>
          <w:b/>
          <w:bCs/>
          <w:sz w:val="22"/>
          <w:szCs w:val="22"/>
        </w:rPr>
        <w:t xml:space="preserve">/2016 – </w:t>
      </w:r>
      <w:r w:rsidR="006B0CC6">
        <w:rPr>
          <w:rFonts w:ascii="Times New Roman" w:hAnsi="Times New Roman" w:hint="eastAsia"/>
          <w:b/>
          <w:bCs/>
          <w:sz w:val="22"/>
          <w:szCs w:val="22"/>
        </w:rPr>
        <w:t>ЦП</w:t>
      </w:r>
    </w:p>
    <w:p w14:paraId="299A144B" w14:textId="77777777" w:rsidR="003A793E" w:rsidRPr="004D27A0" w:rsidRDefault="003A793E" w:rsidP="00D15EF5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17094ECD" w14:textId="77777777" w:rsidR="00021C94" w:rsidRPr="004D27A0" w:rsidRDefault="00021C94" w:rsidP="00D15EF5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625A35" w:rsidRPr="004D27A0" w14:paraId="16C3D1C7" w14:textId="77777777">
        <w:tc>
          <w:tcPr>
            <w:tcW w:w="4818" w:type="dxa"/>
            <w:shd w:val="clear" w:color="auto" w:fill="auto"/>
          </w:tcPr>
          <w:p w14:paraId="5B20C1DF" w14:textId="77777777" w:rsidR="00021C94" w:rsidRPr="004D27A0" w:rsidRDefault="00021C94" w:rsidP="00D15EF5">
            <w:pPr>
              <w:pStyle w:val="a9"/>
              <w:snapToGrid w:val="0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 xml:space="preserve">г. </w:t>
            </w:r>
            <w:r w:rsidR="001D6308" w:rsidRPr="004D27A0">
              <w:rPr>
                <w:rFonts w:ascii="Times New Roman" w:hAnsi="Times New Roman"/>
                <w:sz w:val="22"/>
                <w:szCs w:val="22"/>
              </w:rPr>
              <w:t>Санкт-Петербург</w:t>
            </w:r>
          </w:p>
        </w:tc>
        <w:tc>
          <w:tcPr>
            <w:tcW w:w="4818" w:type="dxa"/>
            <w:shd w:val="clear" w:color="auto" w:fill="auto"/>
          </w:tcPr>
          <w:p w14:paraId="12BA7915" w14:textId="44D0B8E6" w:rsidR="00021C94" w:rsidRPr="004D27A0" w:rsidRDefault="005704DF" w:rsidP="00EB0C7C">
            <w:pPr>
              <w:pStyle w:val="a9"/>
              <w:snapToGrid w:val="0"/>
              <w:jc w:val="right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«</w:t>
            </w:r>
            <w:r w:rsidR="00EB0C7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__</w:t>
            </w:r>
            <w:r w:rsidR="00021C94" w:rsidRPr="004D27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»</w:t>
            </w:r>
            <w:r w:rsidR="00D15EF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EB0C7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_________</w:t>
            </w:r>
            <w:r w:rsidR="00021C94" w:rsidRPr="004D27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20</w:t>
            </w:r>
            <w:r w:rsidR="00D15EF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16</w:t>
            </w:r>
            <w:r w:rsidR="00021C94" w:rsidRPr="004D27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г.</w:t>
            </w:r>
          </w:p>
        </w:tc>
      </w:tr>
    </w:tbl>
    <w:p w14:paraId="71538D24" w14:textId="77777777" w:rsidR="00021C94" w:rsidRPr="004D27A0" w:rsidRDefault="00021C94" w:rsidP="00D15EF5">
      <w:pPr>
        <w:rPr>
          <w:rFonts w:ascii="Times New Roman" w:hAnsi="Times New Roman"/>
          <w:sz w:val="22"/>
          <w:szCs w:val="22"/>
        </w:rPr>
      </w:pPr>
    </w:p>
    <w:p w14:paraId="62DEE394" w14:textId="0D262CF0" w:rsidR="00042FA6" w:rsidRDefault="00EB0C7C" w:rsidP="00D15EF5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______________</w:t>
      </w:r>
      <w:r w:rsidR="00B96C58" w:rsidRPr="004D27A0">
        <w:rPr>
          <w:rFonts w:ascii="Times New Roman" w:hAnsi="Times New Roman"/>
          <w:sz w:val="22"/>
          <w:szCs w:val="22"/>
        </w:rPr>
        <w:t xml:space="preserve">, </w:t>
      </w:r>
      <w:r w:rsidR="005704DF" w:rsidRPr="004D27A0">
        <w:rPr>
          <w:rFonts w:ascii="Times New Roman" w:hAnsi="Times New Roman"/>
          <w:sz w:val="22"/>
          <w:szCs w:val="22"/>
        </w:rPr>
        <w:t xml:space="preserve">именуемое в дальнейшем </w:t>
      </w:r>
      <w:r w:rsidR="005704DF" w:rsidRPr="004D27A0">
        <w:rPr>
          <w:rFonts w:ascii="Times New Roman" w:hAnsi="Times New Roman"/>
          <w:b/>
          <w:sz w:val="22"/>
          <w:szCs w:val="22"/>
        </w:rPr>
        <w:t>«Заказчик»,</w:t>
      </w:r>
      <w:r w:rsidR="005704DF" w:rsidRPr="004D27A0">
        <w:rPr>
          <w:rFonts w:ascii="Times New Roman" w:hAnsi="Times New Roman"/>
          <w:sz w:val="22"/>
          <w:szCs w:val="22"/>
        </w:rPr>
        <w:t xml:space="preserve"> в лице </w:t>
      </w:r>
      <w:r>
        <w:rPr>
          <w:rFonts w:ascii="Times New Roman" w:hAnsi="Times New Roman"/>
          <w:sz w:val="22"/>
          <w:szCs w:val="22"/>
        </w:rPr>
        <w:t>___________________________</w:t>
      </w:r>
      <w:r w:rsidR="00B96C58" w:rsidRPr="004D27A0">
        <w:rPr>
          <w:rFonts w:ascii="Times New Roman" w:hAnsi="Times New Roman"/>
          <w:sz w:val="22"/>
          <w:szCs w:val="22"/>
        </w:rPr>
        <w:t xml:space="preserve">, </w:t>
      </w:r>
      <w:r w:rsidR="005704DF" w:rsidRPr="004D27A0">
        <w:rPr>
          <w:rFonts w:ascii="Times New Roman" w:hAnsi="Times New Roman"/>
          <w:sz w:val="22"/>
          <w:szCs w:val="22"/>
        </w:rPr>
        <w:t xml:space="preserve">действующего на основании </w:t>
      </w:r>
      <w:r>
        <w:rPr>
          <w:rFonts w:ascii="Times New Roman" w:hAnsi="Times New Roman"/>
          <w:sz w:val="22"/>
          <w:szCs w:val="22"/>
        </w:rPr>
        <w:t>_______</w:t>
      </w:r>
      <w:r w:rsidR="00021C94" w:rsidRPr="004D27A0">
        <w:rPr>
          <w:rFonts w:ascii="Times New Roman" w:hAnsi="Times New Roman"/>
          <w:sz w:val="22"/>
          <w:szCs w:val="22"/>
        </w:rPr>
        <w:t>, с одной стороны, и</w:t>
      </w:r>
    </w:p>
    <w:p w14:paraId="7CF5FA94" w14:textId="3908493E" w:rsidR="00D15EF5" w:rsidRPr="00042FA6" w:rsidRDefault="005704DF" w:rsidP="00D15EF5">
      <w:pPr>
        <w:jc w:val="both"/>
        <w:rPr>
          <w:rFonts w:ascii="Times New Roman" w:hAnsi="Times New Roman"/>
          <w:sz w:val="22"/>
          <w:szCs w:val="22"/>
        </w:rPr>
      </w:pPr>
      <w:r w:rsidRPr="004D27A0">
        <w:rPr>
          <w:rFonts w:ascii="Times New Roman" w:hAnsi="Times New Roman"/>
          <w:b/>
          <w:sz w:val="22"/>
          <w:szCs w:val="22"/>
        </w:rPr>
        <w:t>ООО «</w:t>
      </w:r>
      <w:r w:rsidR="00934E48" w:rsidRPr="004D27A0">
        <w:rPr>
          <w:rFonts w:ascii="Times New Roman" w:hAnsi="Times New Roman"/>
          <w:b/>
          <w:sz w:val="22"/>
          <w:szCs w:val="22"/>
        </w:rPr>
        <w:t>Дневник.ру</w:t>
      </w:r>
      <w:r w:rsidRPr="004D27A0">
        <w:rPr>
          <w:rFonts w:ascii="Times New Roman" w:hAnsi="Times New Roman"/>
          <w:b/>
          <w:sz w:val="22"/>
          <w:szCs w:val="22"/>
        </w:rPr>
        <w:t>»</w:t>
      </w:r>
      <w:r w:rsidRPr="004D27A0">
        <w:rPr>
          <w:rFonts w:ascii="Times New Roman" w:hAnsi="Times New Roman"/>
          <w:sz w:val="22"/>
          <w:szCs w:val="22"/>
        </w:rPr>
        <w:t xml:space="preserve">, именуемое в дальнейшем </w:t>
      </w:r>
      <w:r w:rsidRPr="004D27A0">
        <w:rPr>
          <w:rFonts w:ascii="Times New Roman" w:hAnsi="Times New Roman"/>
          <w:b/>
          <w:sz w:val="22"/>
          <w:szCs w:val="22"/>
        </w:rPr>
        <w:t>«Исполнитель»</w:t>
      </w:r>
      <w:r w:rsidR="00934E48" w:rsidRPr="004D27A0">
        <w:rPr>
          <w:rFonts w:ascii="Times New Roman" w:hAnsi="Times New Roman"/>
          <w:sz w:val="22"/>
          <w:szCs w:val="22"/>
        </w:rPr>
        <w:t xml:space="preserve">, в лице </w:t>
      </w:r>
      <w:r w:rsidR="00592832" w:rsidRPr="004D27A0">
        <w:rPr>
          <w:rFonts w:ascii="Times New Roman" w:hAnsi="Times New Roman"/>
          <w:sz w:val="22"/>
          <w:szCs w:val="22"/>
        </w:rPr>
        <w:t>Коммерческого директора</w:t>
      </w:r>
      <w:r w:rsidRPr="004D27A0">
        <w:rPr>
          <w:rFonts w:ascii="Times New Roman" w:hAnsi="Times New Roman"/>
          <w:sz w:val="22"/>
          <w:szCs w:val="22"/>
        </w:rPr>
        <w:t xml:space="preserve"> </w:t>
      </w:r>
      <w:r w:rsidR="00592832" w:rsidRPr="004D27A0">
        <w:rPr>
          <w:rFonts w:ascii="Times New Roman" w:hAnsi="Times New Roman"/>
          <w:sz w:val="22"/>
          <w:szCs w:val="22"/>
        </w:rPr>
        <w:t>Афанасьевой Натальи Викторовны, действующей на основании Доверенности №</w:t>
      </w:r>
      <w:r w:rsidR="00D368FD" w:rsidRPr="004D27A0">
        <w:rPr>
          <w:rFonts w:ascii="Times New Roman" w:hAnsi="Times New Roman"/>
          <w:sz w:val="22"/>
          <w:szCs w:val="22"/>
        </w:rPr>
        <w:t xml:space="preserve"> </w:t>
      </w:r>
      <w:r w:rsidR="00B51271" w:rsidRPr="004D27A0">
        <w:rPr>
          <w:rFonts w:ascii="Times New Roman" w:hAnsi="Times New Roman"/>
          <w:sz w:val="22"/>
          <w:szCs w:val="22"/>
        </w:rPr>
        <w:t>2</w:t>
      </w:r>
      <w:r w:rsidR="00592832" w:rsidRPr="004D27A0">
        <w:rPr>
          <w:rFonts w:ascii="Times New Roman" w:hAnsi="Times New Roman"/>
          <w:sz w:val="22"/>
          <w:szCs w:val="22"/>
        </w:rPr>
        <w:t xml:space="preserve"> от </w:t>
      </w:r>
      <w:r w:rsidR="00B51271" w:rsidRPr="004D27A0">
        <w:rPr>
          <w:rFonts w:ascii="Times New Roman" w:hAnsi="Times New Roman"/>
          <w:sz w:val="22"/>
          <w:szCs w:val="22"/>
        </w:rPr>
        <w:t>31</w:t>
      </w:r>
      <w:r w:rsidR="00110E44" w:rsidRPr="004D27A0">
        <w:rPr>
          <w:rFonts w:ascii="Times New Roman" w:hAnsi="Times New Roman"/>
          <w:sz w:val="22"/>
          <w:szCs w:val="22"/>
        </w:rPr>
        <w:t>.</w:t>
      </w:r>
      <w:r w:rsidR="00B51271" w:rsidRPr="004D27A0">
        <w:rPr>
          <w:rFonts w:ascii="Times New Roman" w:hAnsi="Times New Roman"/>
          <w:sz w:val="22"/>
          <w:szCs w:val="22"/>
        </w:rPr>
        <w:t>12</w:t>
      </w:r>
      <w:r w:rsidR="00110E44" w:rsidRPr="004D27A0">
        <w:rPr>
          <w:rFonts w:ascii="Times New Roman" w:hAnsi="Times New Roman"/>
          <w:sz w:val="22"/>
          <w:szCs w:val="22"/>
        </w:rPr>
        <w:t>.2015</w:t>
      </w:r>
      <w:r w:rsidR="00021C94" w:rsidRPr="004D27A0">
        <w:rPr>
          <w:rFonts w:ascii="Times New Roman" w:hAnsi="Times New Roman"/>
          <w:sz w:val="22"/>
          <w:szCs w:val="22"/>
        </w:rPr>
        <w:t xml:space="preserve">, с другой стороны, совместно в дальнейшем именуемые «Стороны», </w:t>
      </w:r>
    </w:p>
    <w:p w14:paraId="06E1B437" w14:textId="039AF8A1" w:rsidR="00021C94" w:rsidRPr="004D27A0" w:rsidRDefault="00021C94" w:rsidP="00D15EF5">
      <w:pPr>
        <w:jc w:val="both"/>
        <w:rPr>
          <w:rFonts w:ascii="Times New Roman" w:hAnsi="Times New Roman"/>
          <w:sz w:val="22"/>
          <w:szCs w:val="22"/>
        </w:rPr>
      </w:pPr>
      <w:r w:rsidRPr="004D27A0">
        <w:rPr>
          <w:rFonts w:ascii="Times New Roman" w:hAnsi="Times New Roman"/>
          <w:sz w:val="22"/>
          <w:szCs w:val="22"/>
        </w:rPr>
        <w:t>а по отдельности «Сторона», заключили настоящий договор (далее «Договор») о нижеследующем:</w:t>
      </w:r>
    </w:p>
    <w:p w14:paraId="1BCB6891" w14:textId="77777777" w:rsidR="005704DF" w:rsidRPr="004D27A0" w:rsidRDefault="005704DF" w:rsidP="00D15EF5">
      <w:pPr>
        <w:jc w:val="both"/>
        <w:rPr>
          <w:rFonts w:ascii="Times New Roman" w:hAnsi="Times New Roman"/>
          <w:sz w:val="22"/>
          <w:szCs w:val="22"/>
        </w:rPr>
      </w:pPr>
    </w:p>
    <w:p w14:paraId="65773A32" w14:textId="77777777" w:rsidR="005704DF" w:rsidRPr="004D27A0" w:rsidRDefault="005704DF" w:rsidP="00D15EF5">
      <w:pPr>
        <w:tabs>
          <w:tab w:val="left" w:pos="6300"/>
        </w:tabs>
        <w:spacing w:afterLines="80" w:after="192"/>
        <w:jc w:val="center"/>
        <w:rPr>
          <w:rFonts w:ascii="Times New Roman" w:hAnsi="Times New Roman"/>
          <w:b/>
          <w:sz w:val="22"/>
          <w:szCs w:val="22"/>
        </w:rPr>
      </w:pPr>
      <w:r w:rsidRPr="004D27A0">
        <w:rPr>
          <w:rFonts w:ascii="Times New Roman" w:hAnsi="Times New Roman"/>
          <w:b/>
          <w:sz w:val="22"/>
          <w:szCs w:val="22"/>
        </w:rPr>
        <w:t>ТЕРМИНЫ И ОПРЕДЕЛЕНИЯ</w:t>
      </w:r>
    </w:p>
    <w:p w14:paraId="2A0080DC" w14:textId="77777777" w:rsidR="005704DF" w:rsidRPr="004D27A0" w:rsidRDefault="005704DF" w:rsidP="00D15EF5">
      <w:pPr>
        <w:tabs>
          <w:tab w:val="left" w:pos="6300"/>
        </w:tabs>
        <w:spacing w:afterLines="80" w:after="192"/>
        <w:jc w:val="both"/>
        <w:rPr>
          <w:rFonts w:ascii="Times New Roman" w:hAnsi="Times New Roman"/>
          <w:sz w:val="22"/>
          <w:szCs w:val="22"/>
        </w:rPr>
      </w:pPr>
      <w:r w:rsidRPr="004D27A0">
        <w:rPr>
          <w:rFonts w:ascii="Times New Roman" w:hAnsi="Times New Roman"/>
          <w:sz w:val="22"/>
          <w:szCs w:val="22"/>
        </w:rPr>
        <w:t>Стороны в рамках настоящего соглашения договорились о следующем использовании терминов:</w:t>
      </w:r>
    </w:p>
    <w:p w14:paraId="705C3297" w14:textId="70F49B20" w:rsidR="00950BC3" w:rsidRPr="004D27A0" w:rsidRDefault="000A177D" w:rsidP="00D15EF5">
      <w:pPr>
        <w:ind w:right="22"/>
        <w:jc w:val="both"/>
        <w:rPr>
          <w:rFonts w:ascii="Times New Roman" w:hAnsi="Times New Roman"/>
          <w:color w:val="333333"/>
          <w:sz w:val="22"/>
          <w:szCs w:val="22"/>
          <w:shd w:val="clear" w:color="auto" w:fill="FFFFFF"/>
        </w:rPr>
      </w:pPr>
      <w:r w:rsidRPr="004D27A0">
        <w:rPr>
          <w:rFonts w:ascii="Times New Roman" w:hAnsi="Times New Roman"/>
          <w:b/>
          <w:sz w:val="22"/>
          <w:szCs w:val="22"/>
        </w:rPr>
        <w:t xml:space="preserve">Приложение – </w:t>
      </w:r>
      <w:r w:rsidR="001D6302" w:rsidRPr="004D27A0">
        <w:rPr>
          <w:rFonts w:ascii="Times New Roman" w:hAnsi="Times New Roman"/>
          <w:color w:val="333333"/>
          <w:sz w:val="22"/>
          <w:szCs w:val="22"/>
          <w:shd w:val="clear" w:color="auto" w:fill="FFFFFF"/>
        </w:rPr>
        <w:t xml:space="preserve"> программное обеспечение/интерактивный сервис Заказчика, который </w:t>
      </w:r>
      <w:r w:rsidR="00592832" w:rsidRPr="004D27A0">
        <w:rPr>
          <w:rFonts w:ascii="Times New Roman" w:hAnsi="Times New Roman"/>
          <w:color w:val="333333"/>
          <w:sz w:val="22"/>
          <w:szCs w:val="22"/>
          <w:shd w:val="clear" w:color="auto" w:fill="FFFFFF"/>
        </w:rPr>
        <w:t>функционирует,</w:t>
      </w:r>
      <w:r w:rsidR="001D6302" w:rsidRPr="004D27A0">
        <w:rPr>
          <w:rFonts w:ascii="Times New Roman" w:hAnsi="Times New Roman"/>
          <w:color w:val="333333"/>
          <w:sz w:val="22"/>
          <w:szCs w:val="22"/>
          <w:shd w:val="clear" w:color="auto" w:fill="FFFFFF"/>
        </w:rPr>
        <w:t xml:space="preserve"> используя API (Application Program Interface) (интерфейс прикладной программы).</w:t>
      </w:r>
    </w:p>
    <w:p w14:paraId="1C0DAD50" w14:textId="7C65353F" w:rsidR="007A3783" w:rsidRPr="004D27A0" w:rsidRDefault="007A3783" w:rsidP="00D15EF5">
      <w:pPr>
        <w:widowControl/>
        <w:suppressAutoHyphens w:val="0"/>
        <w:jc w:val="both"/>
        <w:rPr>
          <w:rFonts w:ascii="Times New Roman" w:hAnsi="Times New Roman"/>
          <w:color w:val="000000"/>
          <w:sz w:val="22"/>
          <w:szCs w:val="22"/>
        </w:rPr>
      </w:pPr>
      <w:r w:rsidRPr="004D27A0">
        <w:rPr>
          <w:rFonts w:ascii="Times New Roman" w:hAnsi="Times New Roman"/>
          <w:b/>
          <w:bCs/>
          <w:color w:val="000000"/>
          <w:sz w:val="22"/>
          <w:szCs w:val="22"/>
        </w:rPr>
        <w:t xml:space="preserve">Система «Дневник.ру», </w:t>
      </w:r>
      <w:r w:rsidRPr="004D27A0">
        <w:rPr>
          <w:rFonts w:ascii="Times New Roman" w:hAnsi="Times New Roman"/>
          <w:color w:val="000000"/>
          <w:sz w:val="22"/>
          <w:szCs w:val="22"/>
        </w:rPr>
        <w:t xml:space="preserve">далее </w:t>
      </w:r>
      <w:r w:rsidRPr="004D27A0">
        <w:rPr>
          <w:rFonts w:ascii="Times New Roman" w:hAnsi="Times New Roman"/>
          <w:b/>
          <w:bCs/>
          <w:color w:val="000000"/>
          <w:sz w:val="22"/>
          <w:szCs w:val="22"/>
        </w:rPr>
        <w:t xml:space="preserve">«Система» </w:t>
      </w:r>
      <w:r w:rsidRPr="004D27A0">
        <w:rPr>
          <w:rFonts w:ascii="Times New Roman" w:hAnsi="Times New Roman"/>
          <w:color w:val="000000"/>
          <w:sz w:val="22"/>
          <w:szCs w:val="22"/>
        </w:rPr>
        <w:t>– комплекс аппаратно-программных средств, установленных в дата</w:t>
      </w:r>
      <w:r w:rsidRPr="004D27A0">
        <w:rPr>
          <w:rFonts w:ascii="Times New Roman" w:hAnsi="Times New Roman"/>
          <w:b/>
          <w:color w:val="000000"/>
          <w:sz w:val="22"/>
          <w:szCs w:val="22"/>
        </w:rPr>
        <w:t>-</w:t>
      </w:r>
      <w:r w:rsidRPr="004D27A0">
        <w:rPr>
          <w:rFonts w:ascii="Times New Roman" w:hAnsi="Times New Roman"/>
          <w:color w:val="000000"/>
          <w:sz w:val="22"/>
          <w:szCs w:val="22"/>
        </w:rPr>
        <w:t xml:space="preserve">центре </w:t>
      </w:r>
      <w:r w:rsidRPr="004D27A0">
        <w:rPr>
          <w:rFonts w:ascii="Times New Roman" w:hAnsi="Times New Roman"/>
          <w:b/>
          <w:bCs/>
          <w:color w:val="000000"/>
          <w:sz w:val="22"/>
          <w:szCs w:val="22"/>
        </w:rPr>
        <w:t xml:space="preserve">Исполнителя, </w:t>
      </w:r>
      <w:r w:rsidRPr="004D27A0">
        <w:rPr>
          <w:rFonts w:ascii="Times New Roman" w:hAnsi="Times New Roman"/>
          <w:color w:val="000000"/>
          <w:sz w:val="22"/>
          <w:szCs w:val="22"/>
        </w:rPr>
        <w:t>и предназначенных для технического обеспечения сервисов Системы.</w:t>
      </w:r>
    </w:p>
    <w:p w14:paraId="53BEA39D" w14:textId="5BB73310" w:rsidR="00934E48" w:rsidRPr="004D27A0" w:rsidRDefault="00934E48" w:rsidP="00D15EF5">
      <w:pPr>
        <w:pStyle w:val="Preformat"/>
        <w:tabs>
          <w:tab w:val="left" w:pos="9072"/>
        </w:tabs>
        <w:jc w:val="both"/>
        <w:rPr>
          <w:rFonts w:ascii="Times New Roman" w:hAnsi="Times New Roman"/>
          <w:sz w:val="22"/>
          <w:szCs w:val="22"/>
        </w:rPr>
      </w:pPr>
      <w:r w:rsidRPr="004D27A0">
        <w:rPr>
          <w:rFonts w:ascii="Times New Roman" w:hAnsi="Times New Roman"/>
          <w:b/>
          <w:sz w:val="22"/>
          <w:szCs w:val="22"/>
        </w:rPr>
        <w:t>Сайт</w:t>
      </w:r>
      <w:r w:rsidRPr="004D27A0">
        <w:rPr>
          <w:rFonts w:ascii="Times New Roman" w:hAnsi="Times New Roman"/>
          <w:sz w:val="22"/>
          <w:szCs w:val="22"/>
        </w:rPr>
        <w:t xml:space="preserve"> – страница </w:t>
      </w:r>
      <w:r w:rsidR="001D6302" w:rsidRPr="004D27A0">
        <w:rPr>
          <w:rFonts w:ascii="Times New Roman" w:hAnsi="Times New Roman"/>
          <w:sz w:val="22"/>
          <w:szCs w:val="22"/>
        </w:rPr>
        <w:t xml:space="preserve">Системы </w:t>
      </w:r>
      <w:r w:rsidR="00592832" w:rsidRPr="004D27A0">
        <w:rPr>
          <w:rFonts w:ascii="Times New Roman" w:hAnsi="Times New Roman"/>
          <w:sz w:val="22"/>
          <w:szCs w:val="22"/>
        </w:rPr>
        <w:t>Исполнителя в сети Интернет, находящаяся по</w:t>
      </w:r>
      <w:r w:rsidRPr="004D27A0">
        <w:rPr>
          <w:rFonts w:ascii="Times New Roman" w:hAnsi="Times New Roman"/>
          <w:sz w:val="22"/>
          <w:szCs w:val="22"/>
        </w:rPr>
        <w:t xml:space="preserve">  адресу - </w:t>
      </w:r>
      <w:hyperlink r:id="rId11" w:history="1">
        <w:r w:rsidR="00592832" w:rsidRPr="004D27A0">
          <w:rPr>
            <w:rStyle w:val="af8"/>
            <w:rFonts w:ascii="Times New Roman" w:hAnsi="Times New Roman"/>
            <w:sz w:val="22"/>
            <w:szCs w:val="22"/>
            <w:lang w:val="en-US"/>
          </w:rPr>
          <w:t>www</w:t>
        </w:r>
        <w:r w:rsidR="00592832" w:rsidRPr="004D27A0">
          <w:rPr>
            <w:rStyle w:val="af8"/>
            <w:rFonts w:ascii="Times New Roman" w:hAnsi="Times New Roman"/>
            <w:sz w:val="22"/>
            <w:szCs w:val="22"/>
          </w:rPr>
          <w:t>.</w:t>
        </w:r>
        <w:r w:rsidR="00592832" w:rsidRPr="004D27A0">
          <w:rPr>
            <w:rStyle w:val="af8"/>
            <w:rFonts w:ascii="Times New Roman" w:hAnsi="Times New Roman"/>
            <w:sz w:val="22"/>
            <w:szCs w:val="22"/>
            <w:lang w:val="en-US"/>
          </w:rPr>
          <w:t>dnevnik</w:t>
        </w:r>
        <w:r w:rsidR="00592832" w:rsidRPr="004D27A0">
          <w:rPr>
            <w:rStyle w:val="af8"/>
            <w:rFonts w:ascii="Times New Roman" w:hAnsi="Times New Roman"/>
            <w:sz w:val="22"/>
            <w:szCs w:val="22"/>
          </w:rPr>
          <w:t>.</w:t>
        </w:r>
        <w:r w:rsidR="00592832" w:rsidRPr="004D27A0">
          <w:rPr>
            <w:rStyle w:val="af8"/>
            <w:rFonts w:ascii="Times New Roman" w:hAnsi="Times New Roman"/>
            <w:sz w:val="22"/>
            <w:szCs w:val="22"/>
            <w:lang w:val="en-US"/>
          </w:rPr>
          <w:t>ru</w:t>
        </w:r>
      </w:hyperlink>
      <w:r w:rsidR="00592832" w:rsidRPr="004D27A0">
        <w:rPr>
          <w:rFonts w:ascii="Times New Roman" w:hAnsi="Times New Roman"/>
          <w:sz w:val="22"/>
          <w:szCs w:val="22"/>
        </w:rPr>
        <w:t xml:space="preserve"> </w:t>
      </w:r>
    </w:p>
    <w:p w14:paraId="79A75E2C" w14:textId="77777777" w:rsidR="001D6302" w:rsidRDefault="001D6302" w:rsidP="00D15EF5">
      <w:pPr>
        <w:pStyle w:val="af6"/>
        <w:jc w:val="both"/>
        <w:rPr>
          <w:rFonts w:ascii="Times New Roman" w:hAnsi="Times New Roman"/>
          <w:color w:val="000000"/>
          <w:sz w:val="22"/>
          <w:szCs w:val="22"/>
        </w:rPr>
      </w:pPr>
      <w:r w:rsidRPr="004D27A0">
        <w:rPr>
          <w:rFonts w:ascii="Times New Roman" w:hAnsi="Times New Roman"/>
          <w:b/>
          <w:sz w:val="22"/>
          <w:szCs w:val="22"/>
        </w:rPr>
        <w:t>Пользователь Сайта Системы</w:t>
      </w:r>
      <w:r w:rsidRPr="004D27A0">
        <w:rPr>
          <w:rFonts w:ascii="Times New Roman" w:hAnsi="Times New Roman"/>
          <w:sz w:val="22"/>
          <w:szCs w:val="22"/>
        </w:rPr>
        <w:t xml:space="preserve"> – физическое лицо, зарегистрировавшее один из профилей  в Системе  по пригласительному коду, с последующим присвоением ему </w:t>
      </w:r>
      <w:r w:rsidRPr="004D27A0">
        <w:rPr>
          <w:rFonts w:ascii="Times New Roman" w:hAnsi="Times New Roman"/>
          <w:color w:val="000000"/>
          <w:sz w:val="22"/>
          <w:szCs w:val="22"/>
        </w:rPr>
        <w:t xml:space="preserve"> имени пользователя (логина)  и пароля.</w:t>
      </w:r>
    </w:p>
    <w:p w14:paraId="312EF936" w14:textId="38B31ED1" w:rsidR="00655CF1" w:rsidRDefault="00655CF1" w:rsidP="00D15EF5">
      <w:pPr>
        <w:pStyle w:val="af6"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4D27A0">
        <w:rPr>
          <w:rFonts w:ascii="Times New Roman" w:hAnsi="Times New Roman"/>
          <w:b/>
          <w:sz w:val="22"/>
          <w:szCs w:val="22"/>
        </w:rPr>
        <w:t xml:space="preserve">Пользователь Приложения </w:t>
      </w:r>
      <w:r w:rsidRPr="004D27A0">
        <w:rPr>
          <w:rFonts w:ascii="Times New Roman" w:hAnsi="Times New Roman"/>
          <w:sz w:val="22"/>
          <w:szCs w:val="22"/>
        </w:rPr>
        <w:t>– Пользователь Сайта Системы, использующий Приложение в рамках Сайта в соответствии с его назначением и условиями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  <w:shd w:val="clear" w:color="auto" w:fill="FFFFFF"/>
        </w:rPr>
        <w:t>.</w:t>
      </w:r>
    </w:p>
    <w:p w14:paraId="24D4C1DC" w14:textId="21806129" w:rsidR="007A3783" w:rsidRPr="00655CF1" w:rsidRDefault="007A3783" w:rsidP="00D15EF5">
      <w:pPr>
        <w:pStyle w:val="af6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55CF1">
        <w:rPr>
          <w:rFonts w:ascii="Times New Roman" w:hAnsi="Times New Roman"/>
          <w:b/>
          <w:bCs/>
          <w:color w:val="000000" w:themeColor="text1"/>
          <w:sz w:val="22"/>
          <w:szCs w:val="22"/>
          <w:shd w:val="clear" w:color="auto" w:fill="FFFFFF"/>
        </w:rPr>
        <w:t>Привлечение Пользователя Сайта Системы к Приложению</w:t>
      </w:r>
      <w:r w:rsidRPr="00655CF1">
        <w:rPr>
          <w:rStyle w:val="apple-converted-space"/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 </w:t>
      </w:r>
      <w:r w:rsidRPr="004D27A0">
        <w:rPr>
          <w:rFonts w:ascii="Times New Roman" w:hAnsi="Times New Roman"/>
          <w:color w:val="333333"/>
          <w:sz w:val="22"/>
          <w:szCs w:val="22"/>
          <w:shd w:val="clear" w:color="auto" w:fill="FFFFFF"/>
        </w:rPr>
        <w:t xml:space="preserve">– </w:t>
      </w:r>
      <w:r w:rsidR="001C7F33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осуществление</w:t>
      </w:r>
      <w:r w:rsidRPr="00655CF1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 xml:space="preserve"> Исполнителем </w:t>
      </w:r>
      <w:r w:rsidR="001C7F33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действий</w:t>
      </w:r>
      <w:r w:rsidRPr="00655CF1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,</w:t>
      </w:r>
      <w:r w:rsidR="001C7F33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B26E8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 xml:space="preserve">согласовываемых Сторонами в Приложении по форме </w:t>
      </w:r>
      <w:r w:rsidR="00B521BE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Приложени</w:t>
      </w:r>
      <w:r w:rsidR="001B26E8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я</w:t>
      </w:r>
      <w:r w:rsidR="00B521BE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 xml:space="preserve"> 2</w:t>
      </w:r>
      <w:r w:rsidR="001C7F33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 xml:space="preserve"> к Договору, направленных на </w:t>
      </w:r>
      <w:r w:rsidRPr="00655CF1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увеличени</w:t>
      </w:r>
      <w:r w:rsidR="001C7F33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е</w:t>
      </w:r>
      <w:r w:rsidRPr="00655CF1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 xml:space="preserve"> использования Приложения Пользователями Сайта Системы, увеличени</w:t>
      </w:r>
      <w:r w:rsidR="001C7F33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е</w:t>
      </w:r>
      <w:r w:rsidRPr="00655CF1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 xml:space="preserve"> продолжительности использования Приложения Пользователями Сайта Системы, </w:t>
      </w:r>
      <w:r w:rsidR="001C7F33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 xml:space="preserve">а также </w:t>
      </w:r>
      <w:r w:rsidRPr="00655CF1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формировани</w:t>
      </w:r>
      <w:r w:rsidR="001C7F33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е</w:t>
      </w:r>
      <w:r w:rsidRPr="00655CF1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 xml:space="preserve"> у Пользователей Сайта Системы позитивного отношения к Приложению.</w:t>
      </w:r>
    </w:p>
    <w:p w14:paraId="42919534" w14:textId="49E04823" w:rsidR="005704DF" w:rsidRPr="004D27A0" w:rsidRDefault="007A3783" w:rsidP="00D15EF5">
      <w:pPr>
        <w:pStyle w:val="Preformat"/>
        <w:tabs>
          <w:tab w:val="left" w:pos="9072"/>
        </w:tabs>
        <w:jc w:val="both"/>
        <w:rPr>
          <w:rFonts w:ascii="Times New Roman" w:hAnsi="Times New Roman"/>
          <w:sz w:val="22"/>
          <w:szCs w:val="22"/>
        </w:rPr>
      </w:pPr>
      <w:r w:rsidRPr="004D27A0">
        <w:rPr>
          <w:rFonts w:ascii="Times New Roman" w:hAnsi="Times New Roman"/>
          <w:b/>
          <w:sz w:val="22"/>
          <w:szCs w:val="22"/>
        </w:rPr>
        <w:t>Отчетный период</w:t>
      </w:r>
      <w:r w:rsidRPr="004D27A0">
        <w:rPr>
          <w:rFonts w:ascii="Times New Roman" w:hAnsi="Times New Roman"/>
          <w:sz w:val="22"/>
          <w:szCs w:val="22"/>
        </w:rPr>
        <w:t xml:space="preserve"> –  календарный месяц с первого по последнее число каждого календарного месяца.</w:t>
      </w:r>
    </w:p>
    <w:p w14:paraId="6615CC79" w14:textId="77777777" w:rsidR="00021C94" w:rsidRPr="004D27A0" w:rsidRDefault="00021C94" w:rsidP="00D15EF5">
      <w:pPr>
        <w:jc w:val="both"/>
        <w:rPr>
          <w:rFonts w:ascii="Times New Roman" w:hAnsi="Times New Roman"/>
          <w:sz w:val="22"/>
          <w:szCs w:val="22"/>
        </w:rPr>
      </w:pPr>
    </w:p>
    <w:p w14:paraId="6D521CF7" w14:textId="77777777" w:rsidR="00021C94" w:rsidRPr="004D27A0" w:rsidRDefault="00021C94" w:rsidP="00D15EF5">
      <w:pPr>
        <w:jc w:val="center"/>
        <w:rPr>
          <w:rFonts w:ascii="Times New Roman" w:hAnsi="Times New Roman"/>
          <w:b/>
          <w:bCs/>
          <w:sz w:val="22"/>
          <w:szCs w:val="22"/>
        </w:rPr>
      </w:pPr>
      <w:r w:rsidRPr="004D27A0">
        <w:rPr>
          <w:rFonts w:ascii="Times New Roman" w:hAnsi="Times New Roman"/>
          <w:b/>
          <w:bCs/>
          <w:sz w:val="22"/>
          <w:szCs w:val="22"/>
        </w:rPr>
        <w:t>1. ПРЕДМЕТ ДОГОВОРА</w:t>
      </w:r>
    </w:p>
    <w:p w14:paraId="022E15DD" w14:textId="0062020B" w:rsidR="00021C94" w:rsidRPr="004D27A0" w:rsidRDefault="00021C94" w:rsidP="00D15EF5">
      <w:pPr>
        <w:jc w:val="both"/>
        <w:rPr>
          <w:rFonts w:ascii="Times New Roman" w:hAnsi="Times New Roman"/>
          <w:sz w:val="22"/>
          <w:szCs w:val="22"/>
        </w:rPr>
      </w:pPr>
      <w:r w:rsidRPr="004D27A0">
        <w:rPr>
          <w:rFonts w:ascii="Times New Roman" w:hAnsi="Times New Roman"/>
          <w:sz w:val="22"/>
          <w:szCs w:val="22"/>
        </w:rPr>
        <w:t>1.1. Исполнитель</w:t>
      </w:r>
      <w:r w:rsidR="00A41633" w:rsidRPr="004D27A0">
        <w:rPr>
          <w:rFonts w:ascii="Times New Roman" w:hAnsi="Times New Roman"/>
          <w:sz w:val="22"/>
          <w:szCs w:val="22"/>
        </w:rPr>
        <w:t xml:space="preserve"> обязуется оказать Заказчику усл</w:t>
      </w:r>
      <w:r w:rsidRPr="004D27A0">
        <w:rPr>
          <w:rFonts w:ascii="Times New Roman" w:hAnsi="Times New Roman"/>
          <w:sz w:val="22"/>
          <w:szCs w:val="22"/>
        </w:rPr>
        <w:t xml:space="preserve">уги по </w:t>
      </w:r>
      <w:r w:rsidR="00934E48" w:rsidRPr="004D27A0">
        <w:rPr>
          <w:rFonts w:ascii="Times New Roman" w:hAnsi="Times New Roman"/>
          <w:sz w:val="22"/>
          <w:szCs w:val="22"/>
        </w:rPr>
        <w:t>размещению Приложения Заказчика</w:t>
      </w:r>
      <w:r w:rsidR="00127F3B" w:rsidRPr="004D27A0">
        <w:rPr>
          <w:rFonts w:ascii="Times New Roman" w:hAnsi="Times New Roman"/>
          <w:sz w:val="22"/>
          <w:szCs w:val="22"/>
        </w:rPr>
        <w:t>,</w:t>
      </w:r>
      <w:r w:rsidR="00A41633" w:rsidRPr="004D27A0">
        <w:rPr>
          <w:rFonts w:ascii="Times New Roman" w:hAnsi="Times New Roman"/>
          <w:sz w:val="22"/>
          <w:szCs w:val="22"/>
        </w:rPr>
        <w:t xml:space="preserve"> </w:t>
      </w:r>
      <w:r w:rsidR="00E50860" w:rsidRPr="004D27A0">
        <w:rPr>
          <w:rFonts w:ascii="Times New Roman" w:hAnsi="Times New Roman"/>
          <w:sz w:val="22"/>
          <w:szCs w:val="22"/>
        </w:rPr>
        <w:t xml:space="preserve">а также по </w:t>
      </w:r>
      <w:r w:rsidR="007A3783" w:rsidRPr="004D27A0">
        <w:rPr>
          <w:rFonts w:ascii="Times New Roman" w:hAnsi="Times New Roman"/>
          <w:sz w:val="22"/>
          <w:szCs w:val="22"/>
        </w:rPr>
        <w:t>П</w:t>
      </w:r>
      <w:r w:rsidR="00E50860" w:rsidRPr="004D27A0">
        <w:rPr>
          <w:rFonts w:ascii="Times New Roman" w:hAnsi="Times New Roman"/>
          <w:sz w:val="22"/>
          <w:szCs w:val="22"/>
        </w:rPr>
        <w:t>ривлечению Пользователей</w:t>
      </w:r>
      <w:r w:rsidR="001D6302" w:rsidRPr="004D27A0">
        <w:rPr>
          <w:rFonts w:ascii="Times New Roman" w:hAnsi="Times New Roman"/>
          <w:sz w:val="22"/>
          <w:szCs w:val="22"/>
        </w:rPr>
        <w:t xml:space="preserve"> </w:t>
      </w:r>
      <w:r w:rsidR="007A3783" w:rsidRPr="004D27A0">
        <w:rPr>
          <w:rFonts w:ascii="Times New Roman" w:hAnsi="Times New Roman"/>
          <w:sz w:val="22"/>
          <w:szCs w:val="22"/>
        </w:rPr>
        <w:t xml:space="preserve">Сайта Системы к </w:t>
      </w:r>
      <w:r w:rsidR="001D6302" w:rsidRPr="004D27A0">
        <w:rPr>
          <w:rFonts w:ascii="Times New Roman" w:hAnsi="Times New Roman"/>
          <w:sz w:val="22"/>
          <w:szCs w:val="22"/>
        </w:rPr>
        <w:t>Приложени</w:t>
      </w:r>
      <w:r w:rsidR="007A3783" w:rsidRPr="004D27A0">
        <w:rPr>
          <w:rFonts w:ascii="Times New Roman" w:hAnsi="Times New Roman"/>
          <w:sz w:val="22"/>
          <w:szCs w:val="22"/>
        </w:rPr>
        <w:t>ю</w:t>
      </w:r>
      <w:r w:rsidR="00676027" w:rsidRPr="004D27A0">
        <w:rPr>
          <w:rFonts w:ascii="Times New Roman" w:hAnsi="Times New Roman"/>
          <w:sz w:val="22"/>
          <w:szCs w:val="22"/>
        </w:rPr>
        <w:t xml:space="preserve"> (далее – «Услуги»)</w:t>
      </w:r>
      <w:r w:rsidR="00E50860" w:rsidRPr="004D27A0">
        <w:rPr>
          <w:rFonts w:ascii="Times New Roman" w:hAnsi="Times New Roman"/>
          <w:sz w:val="22"/>
          <w:szCs w:val="22"/>
        </w:rPr>
        <w:t xml:space="preserve">, </w:t>
      </w:r>
      <w:r w:rsidR="00A41633" w:rsidRPr="004D27A0">
        <w:rPr>
          <w:rFonts w:ascii="Times New Roman" w:hAnsi="Times New Roman"/>
          <w:sz w:val="22"/>
          <w:szCs w:val="22"/>
        </w:rPr>
        <w:t>а Заказчик обязуется принять и оплатить оказанные Услуги в порядке и в сроки, указанные в настоящем Договоре</w:t>
      </w:r>
      <w:r w:rsidRPr="004D27A0">
        <w:rPr>
          <w:rFonts w:ascii="Times New Roman" w:hAnsi="Times New Roman"/>
          <w:sz w:val="22"/>
          <w:szCs w:val="22"/>
        </w:rPr>
        <w:t>.</w:t>
      </w:r>
    </w:p>
    <w:p w14:paraId="3D096294" w14:textId="77777777" w:rsidR="00021C94" w:rsidRPr="004D27A0" w:rsidRDefault="00021C94" w:rsidP="00D15EF5">
      <w:pPr>
        <w:jc w:val="both"/>
        <w:rPr>
          <w:rFonts w:ascii="Times New Roman" w:hAnsi="Times New Roman"/>
          <w:sz w:val="22"/>
          <w:szCs w:val="22"/>
        </w:rPr>
      </w:pPr>
    </w:p>
    <w:p w14:paraId="2C179073" w14:textId="77777777" w:rsidR="00021C94" w:rsidRPr="004D27A0" w:rsidRDefault="00021C94" w:rsidP="00D15EF5">
      <w:pPr>
        <w:jc w:val="center"/>
        <w:rPr>
          <w:rFonts w:ascii="Times New Roman" w:hAnsi="Times New Roman"/>
          <w:b/>
          <w:bCs/>
          <w:sz w:val="22"/>
          <w:szCs w:val="22"/>
        </w:rPr>
      </w:pPr>
      <w:r w:rsidRPr="004D27A0">
        <w:rPr>
          <w:rFonts w:ascii="Times New Roman" w:hAnsi="Times New Roman"/>
          <w:b/>
          <w:bCs/>
          <w:sz w:val="22"/>
          <w:szCs w:val="22"/>
        </w:rPr>
        <w:t>2. ПРАВА И ОБЯЗАННОСТИ СТОРОН</w:t>
      </w:r>
    </w:p>
    <w:p w14:paraId="1F0D5D9A" w14:textId="77777777" w:rsidR="00A41633" w:rsidRPr="004D27A0" w:rsidRDefault="00021C94" w:rsidP="00D15EF5">
      <w:pPr>
        <w:jc w:val="both"/>
        <w:rPr>
          <w:rFonts w:ascii="Times New Roman" w:hAnsi="Times New Roman"/>
          <w:sz w:val="22"/>
          <w:szCs w:val="22"/>
        </w:rPr>
      </w:pPr>
      <w:r w:rsidRPr="004D27A0">
        <w:rPr>
          <w:rFonts w:ascii="Times New Roman" w:hAnsi="Times New Roman"/>
          <w:sz w:val="22"/>
          <w:szCs w:val="22"/>
        </w:rPr>
        <w:t>2.1</w:t>
      </w:r>
      <w:r w:rsidRPr="00ED42C8">
        <w:rPr>
          <w:rFonts w:ascii="Times New Roman" w:hAnsi="Times New Roman"/>
          <w:sz w:val="22"/>
          <w:szCs w:val="22"/>
        </w:rPr>
        <w:t>. Исполнитель обязуется</w:t>
      </w:r>
      <w:r w:rsidR="00A41633" w:rsidRPr="00ED42C8">
        <w:rPr>
          <w:rFonts w:ascii="Times New Roman" w:hAnsi="Times New Roman"/>
          <w:sz w:val="22"/>
          <w:szCs w:val="22"/>
        </w:rPr>
        <w:t>:</w:t>
      </w:r>
    </w:p>
    <w:p w14:paraId="5ECC9DE8" w14:textId="77777777" w:rsidR="00A41633" w:rsidRDefault="00A41633" w:rsidP="00D15EF5">
      <w:pPr>
        <w:ind w:left="709"/>
        <w:jc w:val="both"/>
        <w:rPr>
          <w:rFonts w:ascii="Times New Roman" w:hAnsi="Times New Roman"/>
          <w:sz w:val="22"/>
          <w:szCs w:val="22"/>
        </w:rPr>
      </w:pPr>
      <w:r w:rsidRPr="004D27A0">
        <w:rPr>
          <w:rFonts w:ascii="Times New Roman" w:hAnsi="Times New Roman"/>
          <w:sz w:val="22"/>
          <w:szCs w:val="22"/>
        </w:rPr>
        <w:t xml:space="preserve">2.1.1. </w:t>
      </w:r>
      <w:r w:rsidR="00A436D9" w:rsidRPr="004D27A0">
        <w:rPr>
          <w:rFonts w:ascii="Times New Roman" w:hAnsi="Times New Roman"/>
          <w:sz w:val="22"/>
          <w:szCs w:val="22"/>
        </w:rPr>
        <w:t xml:space="preserve">Производить </w:t>
      </w:r>
      <w:r w:rsidR="00B85C94" w:rsidRPr="004D27A0">
        <w:rPr>
          <w:rFonts w:ascii="Times New Roman" w:hAnsi="Times New Roman"/>
          <w:sz w:val="22"/>
          <w:szCs w:val="22"/>
        </w:rPr>
        <w:t xml:space="preserve">размещение Приложения на Сайте с использованием </w:t>
      </w:r>
      <w:r w:rsidR="00B85C94" w:rsidRPr="004D27A0">
        <w:rPr>
          <w:rFonts w:ascii="Times New Roman" w:hAnsi="Times New Roman"/>
          <w:sz w:val="22"/>
          <w:szCs w:val="22"/>
          <w:lang w:val="en-US"/>
        </w:rPr>
        <w:t>API</w:t>
      </w:r>
      <w:r w:rsidR="00B85C94" w:rsidRPr="004D27A0">
        <w:rPr>
          <w:rFonts w:ascii="Times New Roman" w:hAnsi="Times New Roman"/>
          <w:sz w:val="22"/>
          <w:szCs w:val="22"/>
        </w:rPr>
        <w:t xml:space="preserve"> Исполнителя на весь период действия настоящего Договора</w:t>
      </w:r>
      <w:r w:rsidR="00A436D9" w:rsidRPr="004D27A0">
        <w:rPr>
          <w:rFonts w:ascii="Times New Roman" w:hAnsi="Times New Roman"/>
          <w:sz w:val="22"/>
          <w:szCs w:val="22"/>
        </w:rPr>
        <w:t>.</w:t>
      </w:r>
    </w:p>
    <w:p w14:paraId="6DB2601C" w14:textId="015397A5" w:rsidR="001C7F33" w:rsidRPr="004D27A0" w:rsidRDefault="001C7F33" w:rsidP="00D15EF5">
      <w:pPr>
        <w:ind w:left="709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2.1.2. Осуществлять Привлечение Пользователей Сайта Системы к Приложению в соответствии с Приложением </w:t>
      </w:r>
      <w:r w:rsidR="00B521BE">
        <w:rPr>
          <w:rFonts w:ascii="Times New Roman" w:hAnsi="Times New Roman"/>
          <w:sz w:val="22"/>
          <w:szCs w:val="22"/>
        </w:rPr>
        <w:t>№ 2</w:t>
      </w:r>
      <w:r>
        <w:rPr>
          <w:rFonts w:ascii="Times New Roman" w:hAnsi="Times New Roman"/>
          <w:sz w:val="22"/>
          <w:szCs w:val="22"/>
        </w:rPr>
        <w:t xml:space="preserve"> к Договору</w:t>
      </w:r>
      <w:r w:rsidR="00ED42C8">
        <w:rPr>
          <w:rFonts w:ascii="Times New Roman" w:hAnsi="Times New Roman"/>
          <w:sz w:val="22"/>
          <w:szCs w:val="22"/>
        </w:rPr>
        <w:t>.</w:t>
      </w:r>
    </w:p>
    <w:p w14:paraId="312821FE" w14:textId="551C1FDC" w:rsidR="00950BC3" w:rsidRPr="004D27A0" w:rsidRDefault="001450D1" w:rsidP="00D15EF5">
      <w:pPr>
        <w:ind w:left="709"/>
        <w:jc w:val="both"/>
        <w:rPr>
          <w:rFonts w:ascii="Times New Roman" w:hAnsi="Times New Roman"/>
          <w:sz w:val="22"/>
          <w:szCs w:val="22"/>
        </w:rPr>
      </w:pPr>
      <w:r w:rsidRPr="004D27A0">
        <w:rPr>
          <w:rFonts w:ascii="Times New Roman" w:eastAsia="Times New Roman" w:hAnsi="Times New Roman"/>
          <w:sz w:val="22"/>
          <w:szCs w:val="22"/>
          <w:lang w:eastAsia="ar-SA"/>
        </w:rPr>
        <w:t>2.1.</w:t>
      </w:r>
      <w:r w:rsidR="001C7F33">
        <w:rPr>
          <w:rFonts w:ascii="Times New Roman" w:eastAsia="Times New Roman" w:hAnsi="Times New Roman"/>
          <w:sz w:val="22"/>
          <w:szCs w:val="22"/>
          <w:lang w:eastAsia="ar-SA"/>
        </w:rPr>
        <w:t>3</w:t>
      </w:r>
      <w:r w:rsidR="00A36AFE" w:rsidRPr="004D27A0">
        <w:rPr>
          <w:rFonts w:ascii="Times New Roman" w:eastAsia="Times New Roman" w:hAnsi="Times New Roman"/>
          <w:sz w:val="22"/>
          <w:szCs w:val="22"/>
          <w:lang w:eastAsia="ar-SA"/>
        </w:rPr>
        <w:t xml:space="preserve">. </w:t>
      </w:r>
      <w:r w:rsidR="00651FB5" w:rsidRPr="004D27A0">
        <w:rPr>
          <w:rFonts w:ascii="Times New Roman" w:hAnsi="Times New Roman"/>
          <w:sz w:val="22"/>
          <w:szCs w:val="22"/>
        </w:rPr>
        <w:t>По требованию Заказчика</w:t>
      </w:r>
      <w:r w:rsidR="00A36AFE" w:rsidRPr="004D27A0">
        <w:rPr>
          <w:rFonts w:ascii="Times New Roman" w:hAnsi="Times New Roman"/>
          <w:sz w:val="22"/>
          <w:szCs w:val="22"/>
        </w:rPr>
        <w:t xml:space="preserve"> предоставить </w:t>
      </w:r>
      <w:r w:rsidR="00651FB5" w:rsidRPr="004D27A0">
        <w:rPr>
          <w:rFonts w:ascii="Times New Roman" w:hAnsi="Times New Roman"/>
          <w:sz w:val="22"/>
          <w:szCs w:val="22"/>
        </w:rPr>
        <w:t>последнему</w:t>
      </w:r>
      <w:r w:rsidR="00A36AFE" w:rsidRPr="004D27A0">
        <w:rPr>
          <w:rFonts w:ascii="Times New Roman" w:hAnsi="Times New Roman"/>
          <w:sz w:val="22"/>
          <w:szCs w:val="22"/>
        </w:rPr>
        <w:t xml:space="preserve"> письменный отчет, в который включается информация об оказанных за отчетный пери</w:t>
      </w:r>
      <w:r w:rsidR="00B85C94" w:rsidRPr="004D27A0">
        <w:rPr>
          <w:rFonts w:ascii="Times New Roman" w:hAnsi="Times New Roman"/>
          <w:sz w:val="22"/>
          <w:szCs w:val="22"/>
        </w:rPr>
        <w:t xml:space="preserve">од услугах. </w:t>
      </w:r>
    </w:p>
    <w:p w14:paraId="600BF928" w14:textId="77777777" w:rsidR="00A36AFE" w:rsidRPr="004D27A0" w:rsidRDefault="00A36AFE" w:rsidP="00D15EF5">
      <w:pPr>
        <w:jc w:val="both"/>
        <w:rPr>
          <w:rFonts w:ascii="Times New Roman" w:hAnsi="Times New Roman"/>
          <w:sz w:val="22"/>
          <w:szCs w:val="22"/>
        </w:rPr>
      </w:pPr>
    </w:p>
    <w:p w14:paraId="46626E0A" w14:textId="77777777" w:rsidR="00A41633" w:rsidRPr="004D27A0" w:rsidRDefault="00A41633" w:rsidP="00D15EF5">
      <w:pPr>
        <w:tabs>
          <w:tab w:val="left" w:pos="780"/>
        </w:tabs>
        <w:jc w:val="both"/>
        <w:rPr>
          <w:rFonts w:ascii="Times New Roman" w:eastAsia="Times New Roman" w:hAnsi="Times New Roman"/>
          <w:b/>
          <w:sz w:val="22"/>
          <w:szCs w:val="22"/>
          <w:lang w:eastAsia="ar-SA"/>
        </w:rPr>
      </w:pPr>
      <w:r w:rsidRPr="004D27A0">
        <w:rPr>
          <w:rFonts w:ascii="Times New Roman" w:eastAsia="Times New Roman" w:hAnsi="Times New Roman"/>
          <w:sz w:val="22"/>
          <w:szCs w:val="22"/>
          <w:lang w:eastAsia="ar-SA"/>
        </w:rPr>
        <w:lastRenderedPageBreak/>
        <w:t>2.</w:t>
      </w:r>
      <w:r w:rsidRPr="00ED42C8">
        <w:rPr>
          <w:rFonts w:ascii="Times New Roman" w:eastAsia="Times New Roman" w:hAnsi="Times New Roman"/>
          <w:sz w:val="22"/>
          <w:szCs w:val="22"/>
          <w:lang w:eastAsia="ar-SA"/>
        </w:rPr>
        <w:t>2</w:t>
      </w:r>
      <w:r w:rsidR="00021C94" w:rsidRPr="00ED42C8">
        <w:rPr>
          <w:rFonts w:ascii="Times New Roman" w:eastAsia="Times New Roman" w:hAnsi="Times New Roman"/>
          <w:sz w:val="22"/>
          <w:szCs w:val="22"/>
          <w:lang w:eastAsia="ar-SA"/>
        </w:rPr>
        <w:t>. Заказчик обязуется</w:t>
      </w:r>
      <w:r w:rsidR="00021C94" w:rsidRPr="004D27A0">
        <w:rPr>
          <w:rFonts w:ascii="Times New Roman" w:eastAsia="Times New Roman" w:hAnsi="Times New Roman"/>
          <w:b/>
          <w:sz w:val="22"/>
          <w:szCs w:val="22"/>
          <w:lang w:eastAsia="ar-SA"/>
        </w:rPr>
        <w:t xml:space="preserve"> </w:t>
      </w:r>
    </w:p>
    <w:p w14:paraId="49244ECC" w14:textId="4C30C1EB" w:rsidR="00A41633" w:rsidRDefault="00A41633" w:rsidP="00D15EF5">
      <w:pPr>
        <w:tabs>
          <w:tab w:val="left" w:pos="780"/>
        </w:tabs>
        <w:ind w:left="709"/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  <w:r w:rsidRPr="004D27A0">
        <w:rPr>
          <w:rFonts w:ascii="Times New Roman" w:eastAsia="Times New Roman" w:hAnsi="Times New Roman"/>
          <w:sz w:val="22"/>
          <w:szCs w:val="22"/>
          <w:lang w:eastAsia="ar-SA"/>
        </w:rPr>
        <w:t xml:space="preserve">2.2.1. </w:t>
      </w:r>
      <w:r w:rsidR="00B85C94" w:rsidRPr="004D27A0">
        <w:rPr>
          <w:rFonts w:ascii="Times New Roman" w:eastAsia="Times New Roman" w:hAnsi="Times New Roman"/>
          <w:sz w:val="22"/>
          <w:szCs w:val="22"/>
          <w:lang w:eastAsia="ar-SA"/>
        </w:rPr>
        <w:t xml:space="preserve">В течение </w:t>
      </w:r>
      <w:r w:rsidR="00840DF9" w:rsidRPr="00ED42C8">
        <w:rPr>
          <w:rFonts w:ascii="Times New Roman" w:eastAsia="Times New Roman" w:hAnsi="Times New Roman"/>
          <w:sz w:val="22"/>
          <w:szCs w:val="22"/>
          <w:lang w:eastAsia="ar-SA"/>
        </w:rPr>
        <w:t>20</w:t>
      </w:r>
      <w:r w:rsidR="00B85C94" w:rsidRPr="004D27A0">
        <w:rPr>
          <w:rFonts w:ascii="Times New Roman" w:eastAsia="Times New Roman" w:hAnsi="Times New Roman"/>
          <w:sz w:val="22"/>
          <w:szCs w:val="22"/>
          <w:lang w:eastAsia="ar-SA"/>
        </w:rPr>
        <w:t xml:space="preserve"> (</w:t>
      </w:r>
      <w:r w:rsidR="00840DF9">
        <w:rPr>
          <w:rFonts w:ascii="Times New Roman" w:eastAsia="Times New Roman" w:hAnsi="Times New Roman"/>
          <w:sz w:val="22"/>
          <w:szCs w:val="22"/>
          <w:lang w:eastAsia="ar-SA"/>
        </w:rPr>
        <w:t>двадца</w:t>
      </w:r>
      <w:r w:rsidR="00B85C94" w:rsidRPr="004D27A0">
        <w:rPr>
          <w:rFonts w:ascii="Times New Roman" w:eastAsia="Times New Roman" w:hAnsi="Times New Roman"/>
          <w:sz w:val="22"/>
          <w:szCs w:val="22"/>
          <w:lang w:eastAsia="ar-SA"/>
        </w:rPr>
        <w:t>ти) рабочих дней со дня заключения настоящего Договора</w:t>
      </w:r>
      <w:r w:rsidR="00021C94" w:rsidRPr="004D27A0">
        <w:rPr>
          <w:rFonts w:ascii="Times New Roman" w:eastAsia="Times New Roman" w:hAnsi="Times New Roman"/>
          <w:sz w:val="22"/>
          <w:szCs w:val="22"/>
          <w:lang w:eastAsia="ar-SA"/>
        </w:rPr>
        <w:t xml:space="preserve"> предостав</w:t>
      </w:r>
      <w:r w:rsidR="00B85C94" w:rsidRPr="004D27A0">
        <w:rPr>
          <w:rFonts w:ascii="Times New Roman" w:eastAsia="Times New Roman" w:hAnsi="Times New Roman"/>
          <w:sz w:val="22"/>
          <w:szCs w:val="22"/>
          <w:lang w:eastAsia="ar-SA"/>
        </w:rPr>
        <w:t>и</w:t>
      </w:r>
      <w:r w:rsidR="00021C94" w:rsidRPr="004D27A0">
        <w:rPr>
          <w:rFonts w:ascii="Times New Roman" w:eastAsia="Times New Roman" w:hAnsi="Times New Roman"/>
          <w:sz w:val="22"/>
          <w:szCs w:val="22"/>
          <w:lang w:eastAsia="ar-SA"/>
        </w:rPr>
        <w:t>ть Исполнителю необходимые для оказания Услуг материалы</w:t>
      </w:r>
      <w:r w:rsidR="00B85C94" w:rsidRPr="004D27A0">
        <w:rPr>
          <w:rFonts w:ascii="Times New Roman" w:eastAsia="Times New Roman" w:hAnsi="Times New Roman"/>
          <w:sz w:val="22"/>
          <w:szCs w:val="22"/>
          <w:lang w:eastAsia="ar-SA"/>
        </w:rPr>
        <w:t xml:space="preserve"> и Приложение</w:t>
      </w:r>
      <w:r w:rsidR="00AB5B0B">
        <w:rPr>
          <w:rFonts w:ascii="Times New Roman" w:eastAsia="Times New Roman" w:hAnsi="Times New Roman"/>
          <w:sz w:val="22"/>
          <w:szCs w:val="22"/>
          <w:lang w:eastAsia="ar-SA"/>
        </w:rPr>
        <w:t xml:space="preserve"> в следующем составе (минимальные требования к предоставляемым материалам):</w:t>
      </w:r>
    </w:p>
    <w:p w14:paraId="6C013630" w14:textId="69F27A5A" w:rsidR="00ED42C8" w:rsidRPr="00A25C25" w:rsidRDefault="00AB5B0B" w:rsidP="00ED42C8">
      <w:pPr>
        <w:tabs>
          <w:tab w:val="left" w:pos="780"/>
        </w:tabs>
        <w:ind w:left="709"/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  <w:r>
        <w:rPr>
          <w:rFonts w:ascii="Times New Roman" w:eastAsia="Times New Roman" w:hAnsi="Times New Roman"/>
          <w:sz w:val="22"/>
          <w:szCs w:val="22"/>
          <w:lang w:eastAsia="ar-SA"/>
        </w:rPr>
        <w:tab/>
      </w:r>
      <w:r>
        <w:rPr>
          <w:rFonts w:ascii="Times New Roman" w:eastAsia="Times New Roman" w:hAnsi="Times New Roman"/>
          <w:sz w:val="22"/>
          <w:szCs w:val="22"/>
          <w:lang w:eastAsia="ar-SA"/>
        </w:rPr>
        <w:tab/>
        <w:t>2.2</w:t>
      </w:r>
      <w:r w:rsidR="00ED42C8" w:rsidRPr="00A25C25">
        <w:rPr>
          <w:rFonts w:ascii="Times New Roman" w:eastAsia="Times New Roman" w:hAnsi="Times New Roman"/>
          <w:sz w:val="22"/>
          <w:szCs w:val="22"/>
          <w:lang w:eastAsia="ar-SA"/>
        </w:rPr>
        <w:t>.1.</w:t>
      </w:r>
      <w:r>
        <w:rPr>
          <w:rFonts w:ascii="Times New Roman" w:eastAsia="Times New Roman" w:hAnsi="Times New Roman"/>
          <w:sz w:val="22"/>
          <w:szCs w:val="22"/>
          <w:lang w:eastAsia="ar-SA"/>
        </w:rPr>
        <w:t xml:space="preserve">1. </w:t>
      </w:r>
      <w:r w:rsidR="00ED42C8" w:rsidRPr="00A25C25">
        <w:rPr>
          <w:rFonts w:ascii="Times New Roman" w:eastAsia="Times New Roman" w:hAnsi="Times New Roman"/>
          <w:sz w:val="22"/>
          <w:szCs w:val="22"/>
          <w:lang w:eastAsia="ar-SA"/>
        </w:rPr>
        <w:t>Ссылка на версию для Дневник.ру;</w:t>
      </w:r>
    </w:p>
    <w:p w14:paraId="6C75D99E" w14:textId="14CC04E9" w:rsidR="00ED42C8" w:rsidRPr="00A25C25" w:rsidRDefault="00AB5B0B" w:rsidP="00B521BE">
      <w:pPr>
        <w:tabs>
          <w:tab w:val="left" w:pos="780"/>
        </w:tabs>
        <w:ind w:left="709"/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  <w:r>
        <w:rPr>
          <w:rFonts w:ascii="Times New Roman" w:eastAsia="Times New Roman" w:hAnsi="Times New Roman"/>
          <w:sz w:val="22"/>
          <w:szCs w:val="22"/>
          <w:lang w:eastAsia="ar-SA"/>
        </w:rPr>
        <w:tab/>
      </w:r>
      <w:r>
        <w:rPr>
          <w:rFonts w:ascii="Times New Roman" w:eastAsia="Times New Roman" w:hAnsi="Times New Roman"/>
          <w:sz w:val="22"/>
          <w:szCs w:val="22"/>
          <w:lang w:eastAsia="ar-SA"/>
        </w:rPr>
        <w:tab/>
        <w:t>2.2</w:t>
      </w:r>
      <w:r w:rsidR="00ED42C8" w:rsidRPr="00A25C25">
        <w:rPr>
          <w:rFonts w:ascii="Times New Roman" w:eastAsia="Times New Roman" w:hAnsi="Times New Roman"/>
          <w:sz w:val="22"/>
          <w:szCs w:val="22"/>
          <w:lang w:eastAsia="ar-SA"/>
        </w:rPr>
        <w:t>.</w:t>
      </w:r>
      <w:r>
        <w:rPr>
          <w:rFonts w:ascii="Times New Roman" w:eastAsia="Times New Roman" w:hAnsi="Times New Roman"/>
          <w:sz w:val="22"/>
          <w:szCs w:val="22"/>
          <w:lang w:eastAsia="ar-SA"/>
        </w:rPr>
        <w:t>1.</w:t>
      </w:r>
      <w:r w:rsidR="00ED42C8" w:rsidRPr="00A25C25">
        <w:rPr>
          <w:rFonts w:ascii="Times New Roman" w:eastAsia="Times New Roman" w:hAnsi="Times New Roman"/>
          <w:sz w:val="22"/>
          <w:szCs w:val="22"/>
          <w:lang w:eastAsia="ar-SA"/>
        </w:rPr>
        <w:t>2.</w:t>
      </w:r>
      <w:r>
        <w:rPr>
          <w:rFonts w:ascii="Times New Roman" w:eastAsia="Times New Roman" w:hAnsi="Times New Roman"/>
          <w:sz w:val="22"/>
          <w:szCs w:val="22"/>
          <w:lang w:eastAsia="ar-SA"/>
        </w:rPr>
        <w:t xml:space="preserve"> </w:t>
      </w:r>
      <w:r w:rsidR="00ED42C8" w:rsidRPr="00A25C25">
        <w:rPr>
          <w:rFonts w:ascii="Times New Roman" w:eastAsia="Times New Roman" w:hAnsi="Times New Roman"/>
          <w:sz w:val="22"/>
          <w:szCs w:val="22"/>
          <w:lang w:eastAsia="ar-SA"/>
        </w:rPr>
        <w:t>Описа</w:t>
      </w:r>
      <w:r>
        <w:rPr>
          <w:rFonts w:ascii="Times New Roman" w:eastAsia="Times New Roman" w:hAnsi="Times New Roman"/>
          <w:sz w:val="22"/>
          <w:szCs w:val="22"/>
          <w:lang w:eastAsia="ar-SA"/>
        </w:rPr>
        <w:t xml:space="preserve">ние сценария использования (use </w:t>
      </w:r>
      <w:r w:rsidR="00ED42C8" w:rsidRPr="00A25C25">
        <w:rPr>
          <w:rFonts w:ascii="Times New Roman" w:eastAsia="Times New Roman" w:hAnsi="Times New Roman"/>
          <w:sz w:val="22"/>
          <w:szCs w:val="22"/>
          <w:lang w:eastAsia="ar-SA"/>
        </w:rPr>
        <w:t>case) для каждого типа пользователя (сотрудник / родитель / обучающийся);</w:t>
      </w:r>
    </w:p>
    <w:p w14:paraId="002A659C" w14:textId="36ADCFDB" w:rsidR="00ED42C8" w:rsidRPr="00A25C25" w:rsidRDefault="00AB5B0B" w:rsidP="00ED42C8">
      <w:pPr>
        <w:tabs>
          <w:tab w:val="left" w:pos="780"/>
        </w:tabs>
        <w:ind w:left="709"/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  <w:r>
        <w:rPr>
          <w:rFonts w:ascii="Times New Roman" w:eastAsia="Times New Roman" w:hAnsi="Times New Roman"/>
          <w:sz w:val="22"/>
          <w:szCs w:val="22"/>
          <w:lang w:eastAsia="ar-SA"/>
        </w:rPr>
        <w:tab/>
      </w:r>
      <w:r>
        <w:rPr>
          <w:rFonts w:ascii="Times New Roman" w:eastAsia="Times New Roman" w:hAnsi="Times New Roman"/>
          <w:sz w:val="22"/>
          <w:szCs w:val="22"/>
          <w:lang w:eastAsia="ar-SA"/>
        </w:rPr>
        <w:tab/>
        <w:t>2.2</w:t>
      </w:r>
      <w:r w:rsidR="00ED42C8" w:rsidRPr="00A25C25">
        <w:rPr>
          <w:rFonts w:ascii="Times New Roman" w:eastAsia="Times New Roman" w:hAnsi="Times New Roman"/>
          <w:sz w:val="22"/>
          <w:szCs w:val="22"/>
          <w:lang w:eastAsia="ar-SA"/>
        </w:rPr>
        <w:t>.</w:t>
      </w:r>
      <w:r>
        <w:rPr>
          <w:rFonts w:ascii="Times New Roman" w:eastAsia="Times New Roman" w:hAnsi="Times New Roman"/>
          <w:sz w:val="22"/>
          <w:szCs w:val="22"/>
          <w:lang w:eastAsia="ar-SA"/>
        </w:rPr>
        <w:t>1.3</w:t>
      </w:r>
      <w:r w:rsidR="00ED42C8" w:rsidRPr="00A25C25">
        <w:rPr>
          <w:rFonts w:ascii="Times New Roman" w:eastAsia="Times New Roman" w:hAnsi="Times New Roman"/>
          <w:sz w:val="22"/>
          <w:szCs w:val="22"/>
          <w:lang w:eastAsia="ar-SA"/>
        </w:rPr>
        <w:t>. Описание Приложения объёмом</w:t>
      </w:r>
      <w:r>
        <w:rPr>
          <w:rFonts w:ascii="Times New Roman" w:eastAsia="Times New Roman" w:hAnsi="Times New Roman"/>
          <w:sz w:val="22"/>
          <w:szCs w:val="22"/>
          <w:lang w:eastAsia="ar-SA"/>
        </w:rPr>
        <w:t xml:space="preserve"> </w:t>
      </w:r>
      <w:r w:rsidR="00ED42C8">
        <w:rPr>
          <w:rFonts w:ascii="Times New Roman" w:eastAsia="Times New Roman" w:hAnsi="Times New Roman"/>
          <w:sz w:val="22"/>
          <w:szCs w:val="22"/>
          <w:lang w:eastAsia="ar-SA"/>
        </w:rPr>
        <w:t>до 500 символов (с пробелами)</w:t>
      </w:r>
      <w:r w:rsidR="00ED42C8" w:rsidRPr="00A25C25">
        <w:rPr>
          <w:rFonts w:ascii="Times New Roman" w:eastAsia="Times New Roman" w:hAnsi="Times New Roman"/>
          <w:sz w:val="22"/>
          <w:szCs w:val="22"/>
          <w:lang w:eastAsia="ar-SA"/>
        </w:rPr>
        <w:t>;</w:t>
      </w:r>
    </w:p>
    <w:p w14:paraId="7588B1AA" w14:textId="321780E6" w:rsidR="00ED42C8" w:rsidRPr="00066AA9" w:rsidRDefault="00AB5B0B" w:rsidP="00ED42C8">
      <w:pPr>
        <w:tabs>
          <w:tab w:val="left" w:pos="780"/>
        </w:tabs>
        <w:ind w:left="709"/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  <w:r>
        <w:rPr>
          <w:rFonts w:ascii="Times New Roman" w:eastAsia="Times New Roman" w:hAnsi="Times New Roman"/>
          <w:sz w:val="22"/>
          <w:szCs w:val="22"/>
          <w:lang w:eastAsia="ar-SA"/>
        </w:rPr>
        <w:tab/>
      </w:r>
      <w:r>
        <w:rPr>
          <w:rFonts w:ascii="Times New Roman" w:eastAsia="Times New Roman" w:hAnsi="Times New Roman"/>
          <w:sz w:val="22"/>
          <w:szCs w:val="22"/>
          <w:lang w:eastAsia="ar-SA"/>
        </w:rPr>
        <w:tab/>
        <w:t>2.2</w:t>
      </w:r>
      <w:r w:rsidR="00ED42C8" w:rsidRPr="00A25C25">
        <w:rPr>
          <w:rFonts w:ascii="Times New Roman" w:eastAsia="Times New Roman" w:hAnsi="Times New Roman"/>
          <w:sz w:val="22"/>
          <w:szCs w:val="22"/>
          <w:lang w:eastAsia="ar-SA"/>
        </w:rPr>
        <w:t>.</w:t>
      </w:r>
      <w:r>
        <w:rPr>
          <w:rFonts w:ascii="Times New Roman" w:eastAsia="Times New Roman" w:hAnsi="Times New Roman"/>
          <w:sz w:val="22"/>
          <w:szCs w:val="22"/>
          <w:lang w:eastAsia="ar-SA"/>
        </w:rPr>
        <w:t>1.4</w:t>
      </w:r>
      <w:r w:rsidR="00ED42C8" w:rsidRPr="00A25C25">
        <w:rPr>
          <w:rFonts w:ascii="Times New Roman" w:eastAsia="Times New Roman" w:hAnsi="Times New Roman"/>
          <w:sz w:val="22"/>
          <w:szCs w:val="22"/>
          <w:lang w:eastAsia="ar-SA"/>
        </w:rPr>
        <w:t>. Логотип Приложения размером 150*150 пикселей</w:t>
      </w:r>
      <w:r w:rsidR="00ED42C8" w:rsidRPr="00ED5409">
        <w:rPr>
          <w:rFonts w:ascii="Times New Roman" w:eastAsia="Times New Roman" w:hAnsi="Times New Roman"/>
          <w:sz w:val="22"/>
          <w:szCs w:val="22"/>
          <w:lang w:eastAsia="ar-SA"/>
        </w:rPr>
        <w:t xml:space="preserve"> </w:t>
      </w:r>
      <w:r w:rsidR="00ED42C8">
        <w:rPr>
          <w:rFonts w:ascii="Times New Roman" w:eastAsia="Times New Roman" w:hAnsi="Times New Roman"/>
          <w:sz w:val="22"/>
          <w:szCs w:val="22"/>
          <w:lang w:eastAsia="ar-SA"/>
        </w:rPr>
        <w:t xml:space="preserve">в формате </w:t>
      </w:r>
      <w:r w:rsidR="00ED42C8">
        <w:rPr>
          <w:rFonts w:ascii="Times New Roman" w:eastAsia="Times New Roman" w:hAnsi="Times New Roman"/>
          <w:sz w:val="22"/>
          <w:szCs w:val="22"/>
          <w:lang w:val="en-US" w:eastAsia="ar-SA"/>
        </w:rPr>
        <w:t>png</w:t>
      </w:r>
      <w:r w:rsidR="00ED42C8" w:rsidRPr="00ED5409">
        <w:rPr>
          <w:rFonts w:ascii="Times New Roman" w:eastAsia="Times New Roman" w:hAnsi="Times New Roman"/>
          <w:sz w:val="22"/>
          <w:szCs w:val="22"/>
          <w:lang w:eastAsia="ar-SA"/>
        </w:rPr>
        <w:t xml:space="preserve"> </w:t>
      </w:r>
      <w:r w:rsidR="00ED42C8">
        <w:rPr>
          <w:rFonts w:ascii="Times New Roman" w:eastAsia="Times New Roman" w:hAnsi="Times New Roman"/>
          <w:sz w:val="22"/>
          <w:szCs w:val="22"/>
          <w:lang w:eastAsia="ar-SA"/>
        </w:rPr>
        <w:t>с прозрачным фоном</w:t>
      </w:r>
      <w:r>
        <w:rPr>
          <w:rFonts w:ascii="Times New Roman" w:eastAsia="Times New Roman" w:hAnsi="Times New Roman"/>
          <w:sz w:val="22"/>
          <w:szCs w:val="22"/>
          <w:lang w:eastAsia="ar-SA"/>
        </w:rPr>
        <w:t>;</w:t>
      </w:r>
    </w:p>
    <w:p w14:paraId="74314277" w14:textId="77777777" w:rsidR="00ED42C8" w:rsidRDefault="00ED42C8" w:rsidP="00AB5B0B">
      <w:pPr>
        <w:tabs>
          <w:tab w:val="left" w:pos="780"/>
        </w:tabs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</w:p>
    <w:p w14:paraId="37C8FC83" w14:textId="02FCC8BE" w:rsidR="00ED42C8" w:rsidRDefault="00ED42C8" w:rsidP="00D15EF5">
      <w:pPr>
        <w:tabs>
          <w:tab w:val="left" w:pos="780"/>
        </w:tabs>
        <w:ind w:left="709"/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  <w:r>
        <w:rPr>
          <w:rFonts w:ascii="Times New Roman" w:eastAsia="Times New Roman" w:hAnsi="Times New Roman"/>
          <w:sz w:val="22"/>
          <w:szCs w:val="22"/>
          <w:lang w:eastAsia="ar-SA"/>
        </w:rPr>
        <w:t>2.2.2. Обеспечить соответствие При</w:t>
      </w:r>
      <w:r w:rsidR="00AB5B0B">
        <w:rPr>
          <w:rFonts w:ascii="Times New Roman" w:eastAsia="Times New Roman" w:hAnsi="Times New Roman"/>
          <w:sz w:val="22"/>
          <w:szCs w:val="22"/>
          <w:lang w:eastAsia="ar-SA"/>
        </w:rPr>
        <w:t xml:space="preserve">ложения требованиям к Приложению, </w:t>
      </w:r>
      <w:r>
        <w:rPr>
          <w:rFonts w:ascii="Times New Roman" w:eastAsia="Times New Roman" w:hAnsi="Times New Roman"/>
          <w:sz w:val="22"/>
          <w:szCs w:val="22"/>
          <w:lang w:eastAsia="ar-SA"/>
        </w:rPr>
        <w:t>описанным в Разделе 5 Договора.</w:t>
      </w:r>
    </w:p>
    <w:p w14:paraId="7F1A896C" w14:textId="3735BA14" w:rsidR="00AB5B0B" w:rsidRPr="004971C7" w:rsidRDefault="00B521BE" w:rsidP="00AB5B0B">
      <w:pPr>
        <w:tabs>
          <w:tab w:val="left" w:pos="780"/>
        </w:tabs>
        <w:ind w:left="709"/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  <w:r>
        <w:rPr>
          <w:rFonts w:ascii="Times New Roman" w:eastAsia="Times New Roman" w:hAnsi="Times New Roman"/>
          <w:sz w:val="22"/>
          <w:szCs w:val="22"/>
          <w:lang w:eastAsia="ar-SA"/>
        </w:rPr>
        <w:t>2.2.3</w:t>
      </w:r>
      <w:r w:rsidR="00AB5B0B" w:rsidRPr="002F28DF">
        <w:rPr>
          <w:rFonts w:ascii="Times New Roman" w:eastAsia="Times New Roman" w:hAnsi="Times New Roman"/>
          <w:sz w:val="22"/>
          <w:szCs w:val="22"/>
          <w:lang w:eastAsia="ar-SA"/>
        </w:rPr>
        <w:t xml:space="preserve">. </w:t>
      </w:r>
      <w:r w:rsidRPr="004971C7">
        <w:rPr>
          <w:rFonts w:ascii="Times New Roman" w:eastAsia="Times New Roman" w:hAnsi="Times New Roman"/>
          <w:sz w:val="22"/>
          <w:szCs w:val="22"/>
          <w:lang w:eastAsia="ar-SA"/>
        </w:rPr>
        <w:t>Использовать API Сайта</w:t>
      </w:r>
      <w:r w:rsidR="00AB5B0B" w:rsidRPr="004971C7">
        <w:rPr>
          <w:rFonts w:ascii="Times New Roman" w:eastAsia="Times New Roman" w:hAnsi="Times New Roman"/>
          <w:sz w:val="22"/>
          <w:szCs w:val="22"/>
          <w:lang w:eastAsia="ar-SA"/>
        </w:rPr>
        <w:t xml:space="preserve"> </w:t>
      </w:r>
      <w:r w:rsidR="00813A10">
        <w:rPr>
          <w:rFonts w:ascii="Times New Roman" w:eastAsia="Times New Roman" w:hAnsi="Times New Roman"/>
          <w:sz w:val="22"/>
          <w:szCs w:val="22"/>
          <w:lang w:eastAsia="ar-SA"/>
        </w:rPr>
        <w:t xml:space="preserve">Системы </w:t>
      </w:r>
      <w:r w:rsidR="00AB5B0B" w:rsidRPr="004971C7">
        <w:rPr>
          <w:rFonts w:ascii="Times New Roman" w:eastAsia="Times New Roman" w:hAnsi="Times New Roman"/>
          <w:sz w:val="22"/>
          <w:szCs w:val="22"/>
          <w:lang w:eastAsia="ar-SA"/>
        </w:rPr>
        <w:t>для обеспечения сквозной авторизации Пользователей</w:t>
      </w:r>
      <w:r w:rsidRPr="004971C7">
        <w:rPr>
          <w:rFonts w:ascii="Times New Roman" w:eastAsia="Times New Roman" w:hAnsi="Times New Roman"/>
          <w:sz w:val="22"/>
          <w:szCs w:val="22"/>
          <w:lang w:eastAsia="ar-SA"/>
        </w:rPr>
        <w:t xml:space="preserve"> Сайта Системы</w:t>
      </w:r>
      <w:r w:rsidR="00AB5B0B" w:rsidRPr="004971C7">
        <w:rPr>
          <w:rFonts w:ascii="Times New Roman" w:eastAsia="Times New Roman" w:hAnsi="Times New Roman"/>
          <w:sz w:val="22"/>
          <w:szCs w:val="22"/>
          <w:lang w:eastAsia="ar-SA"/>
        </w:rPr>
        <w:t>;</w:t>
      </w:r>
    </w:p>
    <w:p w14:paraId="3816EF58" w14:textId="30B4E388" w:rsidR="00AB5B0B" w:rsidRPr="00A25C25" w:rsidRDefault="00AB5B0B" w:rsidP="00AB5B0B">
      <w:pPr>
        <w:tabs>
          <w:tab w:val="left" w:pos="780"/>
        </w:tabs>
        <w:ind w:left="709"/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  <w:r w:rsidRPr="002F28DF">
        <w:rPr>
          <w:rFonts w:ascii="Times New Roman" w:eastAsia="Times New Roman" w:hAnsi="Times New Roman"/>
          <w:sz w:val="22"/>
          <w:szCs w:val="22"/>
          <w:lang w:eastAsia="ar-SA"/>
        </w:rPr>
        <w:t>2.</w:t>
      </w:r>
      <w:r w:rsidR="00B521BE">
        <w:rPr>
          <w:rFonts w:ascii="Times New Roman" w:eastAsia="Times New Roman" w:hAnsi="Times New Roman"/>
          <w:sz w:val="22"/>
          <w:szCs w:val="22"/>
          <w:lang w:eastAsia="ar-SA"/>
        </w:rPr>
        <w:t>2.4</w:t>
      </w:r>
      <w:r w:rsidRPr="002F28DF">
        <w:rPr>
          <w:rFonts w:ascii="Times New Roman" w:eastAsia="Times New Roman" w:hAnsi="Times New Roman"/>
          <w:sz w:val="22"/>
          <w:szCs w:val="22"/>
          <w:lang w:eastAsia="ar-SA"/>
        </w:rPr>
        <w:t>.</w:t>
      </w:r>
      <w:r w:rsidRPr="002F28DF">
        <w:rPr>
          <w:rFonts w:ascii="Times New Roman" w:eastAsia="Times New Roman" w:hAnsi="Times New Roman"/>
          <w:sz w:val="22"/>
          <w:szCs w:val="22"/>
          <w:lang w:eastAsia="ar-SA"/>
        </w:rPr>
        <w:tab/>
        <w:t>П</w:t>
      </w:r>
      <w:r w:rsidRPr="00A25C25">
        <w:rPr>
          <w:rFonts w:ascii="Times New Roman" w:eastAsia="Times New Roman" w:hAnsi="Times New Roman"/>
          <w:sz w:val="22"/>
          <w:szCs w:val="22"/>
          <w:lang w:eastAsia="ar-SA"/>
        </w:rPr>
        <w:t xml:space="preserve">редоставить </w:t>
      </w:r>
      <w:r w:rsidR="00B521BE">
        <w:rPr>
          <w:rFonts w:ascii="Times New Roman" w:eastAsia="Times New Roman" w:hAnsi="Times New Roman"/>
          <w:sz w:val="22"/>
          <w:szCs w:val="22"/>
          <w:lang w:eastAsia="ar-SA"/>
        </w:rPr>
        <w:t>Исполнителю</w:t>
      </w:r>
      <w:r w:rsidRPr="00A25C25">
        <w:rPr>
          <w:rFonts w:ascii="Times New Roman" w:eastAsia="Times New Roman" w:hAnsi="Times New Roman"/>
          <w:sz w:val="22"/>
          <w:szCs w:val="22"/>
          <w:lang w:eastAsia="ar-SA"/>
        </w:rPr>
        <w:t xml:space="preserve"> доступ к статистической инфо</w:t>
      </w:r>
      <w:r>
        <w:rPr>
          <w:rFonts w:ascii="Times New Roman" w:eastAsia="Times New Roman" w:hAnsi="Times New Roman"/>
          <w:sz w:val="22"/>
          <w:szCs w:val="22"/>
          <w:lang w:eastAsia="ar-SA"/>
        </w:rPr>
        <w:t>р</w:t>
      </w:r>
      <w:r w:rsidRPr="00A25C25">
        <w:rPr>
          <w:rFonts w:ascii="Times New Roman" w:eastAsia="Times New Roman" w:hAnsi="Times New Roman"/>
          <w:sz w:val="22"/>
          <w:szCs w:val="22"/>
          <w:lang w:eastAsia="ar-SA"/>
        </w:rPr>
        <w:t>мации об использовании Приложения;</w:t>
      </w:r>
    </w:p>
    <w:p w14:paraId="283B1ED5" w14:textId="45340B38" w:rsidR="00AB5B0B" w:rsidRPr="004D27A0" w:rsidRDefault="00B521BE" w:rsidP="00B521BE">
      <w:pPr>
        <w:tabs>
          <w:tab w:val="left" w:pos="780"/>
        </w:tabs>
        <w:ind w:left="709"/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  <w:r>
        <w:rPr>
          <w:rFonts w:ascii="Times New Roman" w:eastAsia="Times New Roman" w:hAnsi="Times New Roman"/>
          <w:sz w:val="22"/>
          <w:szCs w:val="22"/>
          <w:lang w:eastAsia="ar-SA"/>
        </w:rPr>
        <w:t>2.2.5</w:t>
      </w:r>
      <w:r w:rsidR="00AB5B0B" w:rsidRPr="00A25C25">
        <w:rPr>
          <w:rFonts w:ascii="Times New Roman" w:eastAsia="Times New Roman" w:hAnsi="Times New Roman"/>
          <w:sz w:val="22"/>
          <w:szCs w:val="22"/>
          <w:lang w:eastAsia="ar-SA"/>
        </w:rPr>
        <w:t>. А</w:t>
      </w:r>
      <w:r w:rsidR="00AB5B0B" w:rsidRPr="00A25C25">
        <w:rPr>
          <w:rFonts w:ascii="Times New Roman" w:eastAsia="Times New Roman" w:hAnsi="Times New Roman" w:hint="eastAsia"/>
          <w:sz w:val="22"/>
          <w:szCs w:val="22"/>
          <w:lang w:eastAsia="ar-SA"/>
        </w:rPr>
        <w:t>даптировать</w:t>
      </w:r>
      <w:r w:rsidR="00AB5B0B" w:rsidRPr="00A25C25">
        <w:rPr>
          <w:rFonts w:ascii="Times New Roman" w:eastAsia="Times New Roman" w:hAnsi="Times New Roman"/>
          <w:sz w:val="22"/>
          <w:szCs w:val="22"/>
          <w:lang w:eastAsia="ar-SA"/>
        </w:rPr>
        <w:t xml:space="preserve"> </w:t>
      </w:r>
      <w:r>
        <w:rPr>
          <w:rFonts w:ascii="Times New Roman" w:eastAsia="Times New Roman" w:hAnsi="Times New Roman" w:hint="eastAsia"/>
          <w:sz w:val="22"/>
          <w:szCs w:val="22"/>
          <w:lang w:eastAsia="ar-SA"/>
        </w:rPr>
        <w:t>виджет по ширине</w:t>
      </w:r>
      <w:r w:rsidR="00AB5B0B" w:rsidRPr="00A25C25">
        <w:rPr>
          <w:rFonts w:ascii="Times New Roman" w:eastAsia="Times New Roman" w:hAnsi="Times New Roman" w:hint="eastAsia"/>
          <w:sz w:val="22"/>
          <w:szCs w:val="22"/>
          <w:lang w:eastAsia="ar-SA"/>
        </w:rPr>
        <w:t xml:space="preserve"> и высоте </w:t>
      </w:r>
      <w:r w:rsidR="00056657" w:rsidRPr="00A25C25">
        <w:rPr>
          <w:rFonts w:ascii="Times New Roman" w:eastAsia="Times New Roman" w:hAnsi="Times New Roman" w:hint="eastAsia"/>
          <w:sz w:val="22"/>
          <w:szCs w:val="22"/>
          <w:lang w:eastAsia="ar-SA"/>
        </w:rPr>
        <w:t xml:space="preserve">940 </w:t>
      </w:r>
      <w:r w:rsidR="00056657" w:rsidRPr="00A25C25">
        <w:rPr>
          <w:rFonts w:ascii="Times New Roman" w:eastAsia="Times New Roman" w:hAnsi="Times New Roman"/>
          <w:sz w:val="22"/>
          <w:szCs w:val="22"/>
          <w:lang w:eastAsia="ar-SA"/>
        </w:rPr>
        <w:t>*500</w:t>
      </w:r>
      <w:r w:rsidR="00056657">
        <w:rPr>
          <w:rFonts w:ascii="Times New Roman" w:eastAsia="Times New Roman" w:hAnsi="Times New Roman" w:hint="eastAsia"/>
          <w:sz w:val="22"/>
          <w:szCs w:val="22"/>
          <w:lang w:eastAsia="ar-SA"/>
        </w:rPr>
        <w:t xml:space="preserve"> либо</w:t>
      </w:r>
      <w:r w:rsidR="00056657">
        <w:rPr>
          <w:rFonts w:ascii="Times New Roman" w:eastAsia="Times New Roman" w:hAnsi="Times New Roman"/>
          <w:sz w:val="22"/>
          <w:szCs w:val="22"/>
          <w:lang w:eastAsia="ar-SA"/>
        </w:rPr>
        <w:t xml:space="preserve"> 940</w:t>
      </w:r>
      <w:r w:rsidR="00056657" w:rsidRPr="00A25C25">
        <w:rPr>
          <w:rFonts w:ascii="Times New Roman" w:eastAsia="Times New Roman" w:hAnsi="Times New Roman"/>
          <w:sz w:val="22"/>
          <w:szCs w:val="22"/>
          <w:lang w:eastAsia="ar-SA"/>
        </w:rPr>
        <w:t>*</w:t>
      </w:r>
      <w:r w:rsidR="00056657">
        <w:rPr>
          <w:rFonts w:ascii="Times New Roman" w:eastAsia="Times New Roman" w:hAnsi="Times New Roman"/>
          <w:sz w:val="22"/>
          <w:szCs w:val="22"/>
          <w:lang w:eastAsia="ar-SA"/>
        </w:rPr>
        <w:t xml:space="preserve">600, либо </w:t>
      </w:r>
      <w:r w:rsidR="00056657" w:rsidRPr="00A25C25">
        <w:rPr>
          <w:rFonts w:ascii="Times New Roman" w:eastAsia="Times New Roman" w:hAnsi="Times New Roman" w:hint="eastAsia"/>
          <w:sz w:val="22"/>
          <w:szCs w:val="22"/>
          <w:lang w:eastAsia="ar-SA"/>
        </w:rPr>
        <w:t>940*</w:t>
      </w:r>
      <w:r w:rsidR="00056657" w:rsidRPr="00A25C25">
        <w:rPr>
          <w:rFonts w:ascii="Times New Roman" w:eastAsia="Times New Roman" w:hAnsi="Times New Roman"/>
          <w:sz w:val="22"/>
          <w:szCs w:val="22"/>
          <w:lang w:eastAsia="ar-SA"/>
        </w:rPr>
        <w:t>700</w:t>
      </w:r>
      <w:r w:rsidR="00056657" w:rsidRPr="00A25C25">
        <w:rPr>
          <w:rFonts w:ascii="Times New Roman" w:eastAsia="Times New Roman" w:hAnsi="Times New Roman" w:hint="eastAsia"/>
          <w:sz w:val="22"/>
          <w:szCs w:val="22"/>
          <w:lang w:eastAsia="ar-SA"/>
        </w:rPr>
        <w:t xml:space="preserve"> пикселей</w:t>
      </w:r>
      <w:r w:rsidR="00AB5B0B" w:rsidRPr="00A25C25">
        <w:rPr>
          <w:rFonts w:ascii="Times New Roman" w:eastAsia="Times New Roman" w:hAnsi="Times New Roman" w:hint="eastAsia"/>
          <w:sz w:val="22"/>
          <w:szCs w:val="22"/>
          <w:lang w:eastAsia="ar-SA"/>
        </w:rPr>
        <w:t>, но не</w:t>
      </w:r>
      <w:r w:rsidR="00AB5B0B" w:rsidRPr="00A25C25">
        <w:rPr>
          <w:rFonts w:ascii="Times New Roman" w:eastAsia="Times New Roman" w:hAnsi="Times New Roman"/>
          <w:sz w:val="22"/>
          <w:szCs w:val="22"/>
          <w:lang w:eastAsia="ar-SA"/>
        </w:rPr>
        <w:t xml:space="preserve"> </w:t>
      </w:r>
      <w:r w:rsidR="00AB5B0B" w:rsidRPr="00A25C25">
        <w:rPr>
          <w:rFonts w:ascii="Times New Roman" w:eastAsia="Times New Roman" w:hAnsi="Times New Roman" w:hint="eastAsia"/>
          <w:sz w:val="22"/>
          <w:szCs w:val="22"/>
          <w:lang w:eastAsia="ar-SA"/>
        </w:rPr>
        <w:t>более</w:t>
      </w:r>
      <w:r w:rsidR="00AB5B0B" w:rsidRPr="00A25C25">
        <w:rPr>
          <w:rFonts w:ascii="Times New Roman" w:eastAsia="Times New Roman" w:hAnsi="Times New Roman"/>
          <w:sz w:val="22"/>
          <w:szCs w:val="22"/>
          <w:lang w:eastAsia="ar-SA"/>
        </w:rPr>
        <w:t xml:space="preserve"> 1 200</w:t>
      </w:r>
      <w:r w:rsidR="00AB5B0B" w:rsidRPr="00A25C25">
        <w:rPr>
          <w:rFonts w:ascii="Times New Roman" w:eastAsia="Times New Roman" w:hAnsi="Times New Roman" w:hint="eastAsia"/>
          <w:sz w:val="22"/>
          <w:szCs w:val="22"/>
          <w:lang w:eastAsia="ar-SA"/>
        </w:rPr>
        <w:t xml:space="preserve"> пикселей. </w:t>
      </w:r>
    </w:p>
    <w:p w14:paraId="10EFC7CC" w14:textId="3674A2DD" w:rsidR="00A41633" w:rsidRPr="004D27A0" w:rsidRDefault="00A41633" w:rsidP="00D15EF5">
      <w:pPr>
        <w:tabs>
          <w:tab w:val="left" w:pos="780"/>
        </w:tabs>
        <w:ind w:left="709"/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  <w:r w:rsidRPr="004D27A0">
        <w:rPr>
          <w:rFonts w:ascii="Times New Roman" w:eastAsia="Times New Roman" w:hAnsi="Times New Roman"/>
          <w:sz w:val="22"/>
          <w:szCs w:val="22"/>
          <w:lang w:eastAsia="ar-SA"/>
        </w:rPr>
        <w:t>2.2.</w:t>
      </w:r>
      <w:r w:rsidR="00B521BE">
        <w:rPr>
          <w:rFonts w:ascii="Times New Roman" w:eastAsia="Times New Roman" w:hAnsi="Times New Roman"/>
          <w:sz w:val="22"/>
          <w:szCs w:val="22"/>
          <w:lang w:eastAsia="ar-SA"/>
        </w:rPr>
        <w:t>6</w:t>
      </w:r>
      <w:r w:rsidRPr="004D27A0">
        <w:rPr>
          <w:rFonts w:ascii="Times New Roman" w:eastAsia="Times New Roman" w:hAnsi="Times New Roman"/>
          <w:sz w:val="22"/>
          <w:szCs w:val="22"/>
          <w:lang w:eastAsia="ar-SA"/>
        </w:rPr>
        <w:t xml:space="preserve">. </w:t>
      </w:r>
      <w:r w:rsidR="00B521BE">
        <w:rPr>
          <w:rFonts w:ascii="Times New Roman" w:eastAsia="Times New Roman" w:hAnsi="Times New Roman"/>
          <w:sz w:val="22"/>
          <w:szCs w:val="22"/>
          <w:lang w:eastAsia="ar-SA"/>
        </w:rPr>
        <w:t>О</w:t>
      </w:r>
      <w:r w:rsidR="00021C94" w:rsidRPr="004D27A0">
        <w:rPr>
          <w:rFonts w:ascii="Times New Roman" w:eastAsia="Times New Roman" w:hAnsi="Times New Roman"/>
          <w:sz w:val="22"/>
          <w:szCs w:val="22"/>
          <w:lang w:eastAsia="ar-SA"/>
        </w:rPr>
        <w:t xml:space="preserve">плачивать Услуги Исполнителя в соответствии с </w:t>
      </w:r>
      <w:r w:rsidRPr="004D27A0">
        <w:rPr>
          <w:rFonts w:ascii="Times New Roman" w:eastAsia="Times New Roman" w:hAnsi="Times New Roman"/>
          <w:sz w:val="22"/>
          <w:szCs w:val="22"/>
          <w:lang w:eastAsia="ar-SA"/>
        </w:rPr>
        <w:t xml:space="preserve">разделом </w:t>
      </w:r>
      <w:r w:rsidR="00021C94" w:rsidRPr="004D27A0">
        <w:rPr>
          <w:rFonts w:ascii="Times New Roman" w:eastAsia="Times New Roman" w:hAnsi="Times New Roman"/>
          <w:sz w:val="22"/>
          <w:szCs w:val="22"/>
          <w:lang w:eastAsia="ar-SA"/>
        </w:rPr>
        <w:t>3</w:t>
      </w:r>
      <w:r w:rsidR="00B521BE">
        <w:rPr>
          <w:rFonts w:ascii="Times New Roman" w:eastAsia="Times New Roman" w:hAnsi="Times New Roman"/>
          <w:sz w:val="22"/>
          <w:szCs w:val="22"/>
          <w:lang w:eastAsia="ar-SA"/>
        </w:rPr>
        <w:t xml:space="preserve"> </w:t>
      </w:r>
      <w:r w:rsidR="00021C94" w:rsidRPr="004D27A0">
        <w:rPr>
          <w:rFonts w:ascii="Times New Roman" w:eastAsia="Times New Roman" w:hAnsi="Times New Roman"/>
          <w:sz w:val="22"/>
          <w:szCs w:val="22"/>
          <w:lang w:eastAsia="ar-SA"/>
        </w:rPr>
        <w:t>Договора.</w:t>
      </w:r>
    </w:p>
    <w:p w14:paraId="59D08EDC" w14:textId="3398CD68" w:rsidR="00A41633" w:rsidRPr="004D27A0" w:rsidRDefault="00A41633" w:rsidP="00D15EF5">
      <w:pPr>
        <w:tabs>
          <w:tab w:val="left" w:pos="780"/>
        </w:tabs>
        <w:ind w:left="709"/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  <w:r w:rsidRPr="004D27A0">
        <w:rPr>
          <w:rFonts w:ascii="Times New Roman" w:eastAsia="Times New Roman" w:hAnsi="Times New Roman"/>
          <w:sz w:val="22"/>
          <w:szCs w:val="22"/>
          <w:lang w:eastAsia="ar-SA"/>
        </w:rPr>
        <w:t>2.2.</w:t>
      </w:r>
      <w:r w:rsidR="00B521BE">
        <w:rPr>
          <w:rFonts w:ascii="Times New Roman" w:eastAsia="Times New Roman" w:hAnsi="Times New Roman"/>
          <w:sz w:val="22"/>
          <w:szCs w:val="22"/>
          <w:lang w:eastAsia="ar-SA"/>
        </w:rPr>
        <w:t>7</w:t>
      </w:r>
      <w:r w:rsidRPr="004D27A0">
        <w:rPr>
          <w:rFonts w:ascii="Times New Roman" w:eastAsia="Times New Roman" w:hAnsi="Times New Roman"/>
          <w:sz w:val="22"/>
          <w:szCs w:val="22"/>
          <w:lang w:eastAsia="ar-SA"/>
        </w:rPr>
        <w:t>. Н</w:t>
      </w:r>
      <w:r w:rsidR="00021C94" w:rsidRPr="004D27A0">
        <w:rPr>
          <w:rFonts w:ascii="Times New Roman" w:eastAsia="Times New Roman" w:hAnsi="Times New Roman"/>
          <w:sz w:val="22"/>
          <w:szCs w:val="22"/>
          <w:lang w:eastAsia="ar-SA"/>
        </w:rPr>
        <w:t>азначить ответственного представителя из числа своих специалистов для постоянной связи с Исполнителем.</w:t>
      </w:r>
    </w:p>
    <w:p w14:paraId="31057F24" w14:textId="080CCF73" w:rsidR="00A36AFE" w:rsidRPr="004D27A0" w:rsidRDefault="00A41633" w:rsidP="00D15EF5">
      <w:pPr>
        <w:tabs>
          <w:tab w:val="left" w:pos="780"/>
        </w:tabs>
        <w:ind w:left="709"/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  <w:r w:rsidRPr="004D27A0">
        <w:rPr>
          <w:rFonts w:ascii="Times New Roman" w:eastAsia="Times New Roman" w:hAnsi="Times New Roman"/>
          <w:sz w:val="22"/>
          <w:szCs w:val="22"/>
          <w:lang w:eastAsia="ar-SA"/>
        </w:rPr>
        <w:t>2.2.</w:t>
      </w:r>
      <w:r w:rsidR="00B521BE">
        <w:rPr>
          <w:rFonts w:ascii="Times New Roman" w:eastAsia="Times New Roman" w:hAnsi="Times New Roman"/>
          <w:sz w:val="22"/>
          <w:szCs w:val="22"/>
          <w:lang w:eastAsia="ar-SA"/>
        </w:rPr>
        <w:t>8</w:t>
      </w:r>
      <w:r w:rsidRPr="004D27A0">
        <w:rPr>
          <w:rFonts w:ascii="Times New Roman" w:eastAsia="Times New Roman" w:hAnsi="Times New Roman"/>
          <w:sz w:val="22"/>
          <w:szCs w:val="22"/>
          <w:lang w:eastAsia="ar-SA"/>
        </w:rPr>
        <w:t xml:space="preserve">. </w:t>
      </w:r>
      <w:r w:rsidR="009245C7" w:rsidRPr="004D27A0">
        <w:rPr>
          <w:rFonts w:ascii="Times New Roman" w:eastAsia="Times New Roman" w:hAnsi="Times New Roman"/>
          <w:sz w:val="22"/>
          <w:szCs w:val="22"/>
          <w:lang w:eastAsia="ar-SA"/>
        </w:rPr>
        <w:t>Обеспечивать работоспособность Приложения 24 часа в сутки и незамедлительно исправлять неисправности в работе Приложения</w:t>
      </w:r>
      <w:r w:rsidR="00021C94" w:rsidRPr="004D27A0">
        <w:rPr>
          <w:rFonts w:ascii="Times New Roman" w:eastAsia="Times New Roman" w:hAnsi="Times New Roman"/>
          <w:sz w:val="22"/>
          <w:szCs w:val="22"/>
          <w:lang w:eastAsia="ar-SA"/>
        </w:rPr>
        <w:t>.</w:t>
      </w:r>
    </w:p>
    <w:p w14:paraId="4D4448D9" w14:textId="6E7F18E2" w:rsidR="002B2E2C" w:rsidRDefault="00592832" w:rsidP="002B2E2C">
      <w:pPr>
        <w:tabs>
          <w:tab w:val="left" w:pos="780"/>
        </w:tabs>
        <w:ind w:left="709"/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  <w:r w:rsidRPr="004D27A0">
        <w:rPr>
          <w:rFonts w:ascii="Times New Roman" w:eastAsia="Times New Roman" w:hAnsi="Times New Roman"/>
          <w:sz w:val="22"/>
          <w:szCs w:val="22"/>
          <w:lang w:eastAsia="ar-SA"/>
        </w:rPr>
        <w:t>2.2.</w:t>
      </w:r>
      <w:r w:rsidR="00B521BE">
        <w:rPr>
          <w:rFonts w:ascii="Times New Roman" w:eastAsia="Times New Roman" w:hAnsi="Times New Roman"/>
          <w:sz w:val="22"/>
          <w:szCs w:val="22"/>
          <w:lang w:eastAsia="ar-SA"/>
        </w:rPr>
        <w:t>9</w:t>
      </w:r>
      <w:r w:rsidR="00563F7B" w:rsidRPr="004D27A0">
        <w:rPr>
          <w:rFonts w:ascii="Times New Roman" w:eastAsia="Times New Roman" w:hAnsi="Times New Roman"/>
          <w:sz w:val="22"/>
          <w:szCs w:val="22"/>
          <w:lang w:eastAsia="ar-SA"/>
        </w:rPr>
        <w:t xml:space="preserve">. В течение 24 часов дня с момента получения </w:t>
      </w:r>
      <w:r w:rsidR="002F36A1" w:rsidRPr="004D27A0">
        <w:rPr>
          <w:rFonts w:ascii="Times New Roman" w:eastAsia="Times New Roman" w:hAnsi="Times New Roman"/>
          <w:sz w:val="22"/>
          <w:szCs w:val="22"/>
          <w:lang w:eastAsia="ar-SA"/>
        </w:rPr>
        <w:t xml:space="preserve">обоснованного </w:t>
      </w:r>
      <w:r w:rsidR="00563F7B" w:rsidRPr="004D27A0">
        <w:rPr>
          <w:rFonts w:ascii="Times New Roman" w:eastAsia="Times New Roman" w:hAnsi="Times New Roman"/>
          <w:sz w:val="22"/>
          <w:szCs w:val="22"/>
          <w:lang w:eastAsia="ar-SA"/>
        </w:rPr>
        <w:t>требования Исполнителя удалить и/или изменить информацию, содержащуюся в Приложении, в случае, если она нарушает требования, предусмотренные Пользовательским соглашением Сайта (</w:t>
      </w:r>
      <w:r w:rsidR="00127F3B" w:rsidRPr="004D27A0">
        <w:rPr>
          <w:rFonts w:ascii="Times New Roman" w:eastAsia="Times New Roman" w:hAnsi="Times New Roman"/>
          <w:sz w:val="22"/>
          <w:szCs w:val="22"/>
          <w:lang w:eastAsia="ar-SA"/>
        </w:rPr>
        <w:t>http://dnevnik.ru/terms/</w:t>
      </w:r>
      <w:r w:rsidR="00563F7B" w:rsidRPr="004D27A0">
        <w:rPr>
          <w:rFonts w:ascii="Times New Roman" w:eastAsia="Times New Roman" w:hAnsi="Times New Roman"/>
          <w:sz w:val="22"/>
          <w:szCs w:val="22"/>
          <w:lang w:eastAsia="ar-SA"/>
        </w:rPr>
        <w:t xml:space="preserve">) и законодательством Российской Федерации. В случае невыполнения Заказчиком требований, предусмотренных настоящим пунктом, Исполнитель вправе заблокировать доступ </w:t>
      </w:r>
      <w:r w:rsidRPr="004D27A0">
        <w:rPr>
          <w:rFonts w:ascii="Times New Roman" w:eastAsia="Times New Roman" w:hAnsi="Times New Roman"/>
          <w:sz w:val="22"/>
          <w:szCs w:val="22"/>
          <w:lang w:eastAsia="ar-SA"/>
        </w:rPr>
        <w:t>П</w:t>
      </w:r>
      <w:r w:rsidR="00563F7B" w:rsidRPr="004D27A0">
        <w:rPr>
          <w:rFonts w:ascii="Times New Roman" w:eastAsia="Times New Roman" w:hAnsi="Times New Roman"/>
          <w:sz w:val="22"/>
          <w:szCs w:val="22"/>
          <w:lang w:eastAsia="ar-SA"/>
        </w:rPr>
        <w:t>ользователей Сайта к Приложению до момента внесения Заказчиком соответствующих изменений.</w:t>
      </w:r>
    </w:p>
    <w:p w14:paraId="5DA3201B" w14:textId="77777777" w:rsidR="002B2E2C" w:rsidRPr="002B2E2C" w:rsidRDefault="002B2E2C" w:rsidP="002B2E2C">
      <w:pPr>
        <w:tabs>
          <w:tab w:val="left" w:pos="780"/>
        </w:tabs>
        <w:ind w:left="709"/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  <w:r>
        <w:rPr>
          <w:rFonts w:ascii="Times New Roman" w:eastAsia="Times New Roman" w:hAnsi="Times New Roman"/>
          <w:sz w:val="22"/>
          <w:szCs w:val="22"/>
          <w:lang w:eastAsia="ar-SA"/>
        </w:rPr>
        <w:t xml:space="preserve">2.2.10. </w:t>
      </w:r>
      <w:r w:rsidRPr="002B2E2C">
        <w:rPr>
          <w:rFonts w:ascii="Times New Roman" w:eastAsia="Times New Roman" w:hAnsi="Times New Roman"/>
          <w:sz w:val="22"/>
          <w:szCs w:val="22"/>
          <w:lang w:eastAsia="ar-SA"/>
        </w:rPr>
        <w:t>Не передавать любые данные Пользователей Сайта Системы, автоматизированно полученные через API Сайта Системы (включая User ID), сторонним сервисам (например, рекламным) как напрямую, так и через посредников.</w:t>
      </w:r>
    </w:p>
    <w:p w14:paraId="7B40C866" w14:textId="7D3A6B5E" w:rsidR="00A031EF" w:rsidRDefault="002B2E2C" w:rsidP="00A031EF">
      <w:pPr>
        <w:tabs>
          <w:tab w:val="left" w:pos="780"/>
        </w:tabs>
        <w:ind w:left="709"/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  <w:r>
        <w:rPr>
          <w:rFonts w:ascii="Times New Roman" w:eastAsia="Times New Roman" w:hAnsi="Times New Roman"/>
          <w:sz w:val="22"/>
          <w:szCs w:val="22"/>
          <w:lang w:eastAsia="ar-SA"/>
        </w:rPr>
        <w:t>2.</w:t>
      </w:r>
      <w:r w:rsidRPr="002B2E2C">
        <w:rPr>
          <w:rFonts w:ascii="Times New Roman" w:eastAsia="Times New Roman" w:hAnsi="Times New Roman"/>
          <w:sz w:val="22"/>
          <w:szCs w:val="22"/>
          <w:lang w:eastAsia="ar-SA"/>
        </w:rPr>
        <w:t>2.11. Уведомлять Исполнителя о внесении в Приложение изменений, в том числе касающихся логики работы Приложения, во время и после завершения тестирования Приложения.</w:t>
      </w:r>
    </w:p>
    <w:p w14:paraId="4BB63F5D" w14:textId="77777777" w:rsidR="00A031EF" w:rsidRDefault="00A031EF" w:rsidP="00A031EF">
      <w:pPr>
        <w:tabs>
          <w:tab w:val="left" w:pos="780"/>
        </w:tabs>
        <w:ind w:left="709"/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  <w:r>
        <w:rPr>
          <w:rFonts w:ascii="Times New Roman" w:eastAsia="Times New Roman" w:hAnsi="Times New Roman"/>
          <w:sz w:val="22"/>
          <w:szCs w:val="22"/>
          <w:lang w:eastAsia="ar-SA"/>
        </w:rPr>
        <w:t xml:space="preserve">2.2.12. Предоставить Исполнителю доступ к статистике </w:t>
      </w:r>
      <w:r w:rsidRPr="00A031EF">
        <w:rPr>
          <w:rFonts w:ascii="Times New Roman" w:eastAsia="Times New Roman" w:hAnsi="Times New Roman"/>
          <w:sz w:val="22"/>
          <w:szCs w:val="22"/>
          <w:lang w:eastAsia="ar-SA"/>
        </w:rPr>
        <w:t>относительно</w:t>
      </w:r>
      <w:r>
        <w:rPr>
          <w:rFonts w:ascii="Times New Roman" w:eastAsia="Times New Roman" w:hAnsi="Times New Roman"/>
          <w:sz w:val="22"/>
          <w:szCs w:val="22"/>
          <w:lang w:eastAsia="ar-SA"/>
        </w:rPr>
        <w:t xml:space="preserve"> платежей, полученных Заказчиком </w:t>
      </w:r>
      <w:r w:rsidRPr="00A031EF">
        <w:rPr>
          <w:rFonts w:ascii="Times New Roman" w:eastAsia="Times New Roman" w:hAnsi="Times New Roman"/>
          <w:sz w:val="22"/>
          <w:szCs w:val="22"/>
          <w:lang w:eastAsia="ar-SA"/>
        </w:rPr>
        <w:t xml:space="preserve">от Пользователей Приложения, на основании которой осуществляется расчет вознаграждения Исполнителя. </w:t>
      </w:r>
      <w:r>
        <w:rPr>
          <w:rFonts w:ascii="Times New Roman" w:eastAsia="Times New Roman" w:hAnsi="Times New Roman"/>
          <w:sz w:val="22"/>
          <w:szCs w:val="22"/>
          <w:lang w:eastAsia="ar-SA"/>
        </w:rPr>
        <w:t>В случае сомнений Исполнителя в достоверности предоставленной Заказчиком статистики, Исполнитель имеет право:</w:t>
      </w:r>
    </w:p>
    <w:p w14:paraId="58380A01" w14:textId="177666C1" w:rsidR="00A031EF" w:rsidRDefault="00A031EF" w:rsidP="00A031EF">
      <w:pPr>
        <w:tabs>
          <w:tab w:val="left" w:pos="780"/>
        </w:tabs>
        <w:ind w:left="709"/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  <w:r>
        <w:rPr>
          <w:rFonts w:ascii="Times New Roman" w:eastAsia="Times New Roman" w:hAnsi="Times New Roman"/>
          <w:sz w:val="22"/>
          <w:szCs w:val="22"/>
          <w:lang w:eastAsia="ar-SA"/>
        </w:rPr>
        <w:t>- запросить у Заказчика дополнительные доказательства, подтверждающие обоснованность предоставленных им данных</w:t>
      </w:r>
      <w:r w:rsidR="00FD1371">
        <w:rPr>
          <w:rFonts w:ascii="Times New Roman" w:eastAsia="Times New Roman" w:hAnsi="Times New Roman"/>
          <w:sz w:val="22"/>
          <w:szCs w:val="22"/>
          <w:lang w:eastAsia="ar-SA"/>
        </w:rPr>
        <w:t xml:space="preserve"> (включая выписки с банковских счетов Заказчика)</w:t>
      </w:r>
      <w:r>
        <w:rPr>
          <w:rFonts w:ascii="Times New Roman" w:eastAsia="Times New Roman" w:hAnsi="Times New Roman"/>
          <w:sz w:val="22"/>
          <w:szCs w:val="22"/>
          <w:lang w:eastAsia="ar-SA"/>
        </w:rPr>
        <w:t>;</w:t>
      </w:r>
    </w:p>
    <w:p w14:paraId="6A574F41" w14:textId="4BB5F5A7" w:rsidR="00A031EF" w:rsidRPr="00A031EF" w:rsidRDefault="00A031EF" w:rsidP="00A031EF">
      <w:pPr>
        <w:tabs>
          <w:tab w:val="left" w:pos="780"/>
        </w:tabs>
        <w:ind w:left="709"/>
        <w:jc w:val="both"/>
        <w:rPr>
          <w:rStyle w:val="apple-style-span"/>
          <w:rFonts w:ascii="Times New Roman" w:eastAsia="Times New Roman" w:hAnsi="Times New Roman"/>
          <w:sz w:val="22"/>
          <w:szCs w:val="22"/>
          <w:lang w:eastAsia="ar-SA"/>
        </w:rPr>
      </w:pPr>
      <w:r w:rsidRPr="00A031EF">
        <w:rPr>
          <w:rFonts w:ascii="Times New Roman" w:eastAsia="Times New Roman" w:hAnsi="Times New Roman"/>
          <w:sz w:val="22"/>
          <w:szCs w:val="22"/>
          <w:lang w:eastAsia="ar-SA"/>
        </w:rPr>
        <w:t xml:space="preserve">- </w:t>
      </w:r>
      <w:r>
        <w:rPr>
          <w:rFonts w:ascii="Times New Roman" w:eastAsia="Times New Roman" w:hAnsi="Times New Roman"/>
          <w:sz w:val="22"/>
          <w:szCs w:val="22"/>
          <w:lang w:eastAsia="ar-SA"/>
        </w:rPr>
        <w:t xml:space="preserve">в случае отказа Заказчика от предоставления дополнительных доказательств либо если </w:t>
      </w:r>
      <w:r w:rsidR="00FD1371">
        <w:rPr>
          <w:rFonts w:ascii="Times New Roman" w:eastAsia="Times New Roman" w:hAnsi="Times New Roman"/>
          <w:sz w:val="22"/>
          <w:szCs w:val="22"/>
          <w:lang w:eastAsia="ar-SA"/>
        </w:rPr>
        <w:t xml:space="preserve">представленные доказательства не убеждают Исполнителя в достоверности представленной Заказчиком статистики, Исполнитель имеет право инициировать аудиторскую проверку Заказчика на предмет правильности расчета вознаграждения Исполнителя по настоящему Договору.   В случае, если данной проверкой будет установлен факт неправильного исчисления вознаграждения </w:t>
      </w:r>
      <w:r w:rsidR="00FD1371">
        <w:rPr>
          <w:rFonts w:ascii="Times New Roman" w:eastAsia="Times New Roman" w:hAnsi="Times New Roman"/>
          <w:sz w:val="22"/>
          <w:szCs w:val="22"/>
          <w:lang w:eastAsia="ar-SA"/>
        </w:rPr>
        <w:lastRenderedPageBreak/>
        <w:t xml:space="preserve">Исполнителя, Заказчик обязуется выплатить вознаграждение Исполнителя в полном размере, а также компенсировать ему сумму расходов на проведение аудиторской проверки. </w:t>
      </w:r>
    </w:p>
    <w:p w14:paraId="02C710FC" w14:textId="77777777" w:rsidR="002B2E2C" w:rsidRPr="004D27A0" w:rsidRDefault="002B2E2C" w:rsidP="00D15EF5">
      <w:pPr>
        <w:tabs>
          <w:tab w:val="left" w:pos="780"/>
        </w:tabs>
        <w:ind w:left="709"/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</w:p>
    <w:p w14:paraId="331359AC" w14:textId="7EED4976" w:rsidR="00021C94" w:rsidRDefault="00021C94" w:rsidP="00A031EF">
      <w:pPr>
        <w:tabs>
          <w:tab w:val="left" w:pos="780"/>
        </w:tabs>
        <w:ind w:left="709"/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  <w:r w:rsidRPr="004D27A0">
        <w:rPr>
          <w:rFonts w:ascii="Times New Roman" w:eastAsia="Times New Roman" w:hAnsi="Times New Roman"/>
          <w:sz w:val="22"/>
          <w:szCs w:val="22"/>
          <w:lang w:eastAsia="ar-SA"/>
        </w:rPr>
        <w:t>2.</w:t>
      </w:r>
      <w:r w:rsidR="00A41633" w:rsidRPr="004D27A0">
        <w:rPr>
          <w:rFonts w:ascii="Times New Roman" w:eastAsia="Times New Roman" w:hAnsi="Times New Roman"/>
          <w:sz w:val="22"/>
          <w:szCs w:val="22"/>
          <w:lang w:eastAsia="ar-SA"/>
        </w:rPr>
        <w:t>3</w:t>
      </w:r>
      <w:r w:rsidRPr="004D27A0">
        <w:rPr>
          <w:rFonts w:ascii="Times New Roman" w:eastAsia="Times New Roman" w:hAnsi="Times New Roman"/>
          <w:sz w:val="22"/>
          <w:szCs w:val="22"/>
          <w:lang w:eastAsia="ar-SA"/>
        </w:rPr>
        <w:t>. Каждая из Сторон обязуется своевременно реагировать на любые вопросы другой Стороны, связанные с ис</w:t>
      </w:r>
      <w:r w:rsidRPr="004D27A0">
        <w:rPr>
          <w:rFonts w:ascii="Times New Roman" w:eastAsia="Times New Roman" w:hAnsi="Times New Roman"/>
          <w:sz w:val="22"/>
          <w:szCs w:val="22"/>
          <w:lang w:eastAsia="ar-SA"/>
        </w:rPr>
        <w:softHyphen/>
        <w:t>полнением обязательств по настоящему Договору.</w:t>
      </w:r>
    </w:p>
    <w:p w14:paraId="4BC3AF01" w14:textId="77777777" w:rsidR="00DC5C4D" w:rsidRPr="002B2E2C" w:rsidRDefault="00DC5C4D" w:rsidP="00D15EF5">
      <w:pPr>
        <w:tabs>
          <w:tab w:val="left" w:pos="780"/>
        </w:tabs>
        <w:jc w:val="both"/>
        <w:rPr>
          <w:rFonts w:asciiTheme="minorHAnsi" w:eastAsia="Times New Roman" w:hAnsiTheme="minorHAnsi"/>
          <w:sz w:val="22"/>
          <w:szCs w:val="22"/>
          <w:lang w:eastAsia="ar-SA"/>
        </w:rPr>
      </w:pPr>
    </w:p>
    <w:p w14:paraId="04B5838B" w14:textId="77777777" w:rsidR="001F225E" w:rsidRPr="004D27A0" w:rsidRDefault="001F225E" w:rsidP="00D15EF5">
      <w:pPr>
        <w:tabs>
          <w:tab w:val="left" w:pos="780"/>
        </w:tabs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</w:p>
    <w:p w14:paraId="0863F507" w14:textId="77777777" w:rsidR="00021C94" w:rsidRPr="004D27A0" w:rsidRDefault="00021C94" w:rsidP="00D15EF5">
      <w:pPr>
        <w:tabs>
          <w:tab w:val="left" w:pos="780"/>
        </w:tabs>
        <w:jc w:val="both"/>
        <w:rPr>
          <w:rFonts w:ascii="Times New Roman" w:hAnsi="Times New Roman"/>
          <w:sz w:val="22"/>
          <w:szCs w:val="22"/>
        </w:rPr>
      </w:pPr>
    </w:p>
    <w:p w14:paraId="7DBBC357" w14:textId="77777777" w:rsidR="00021C94" w:rsidRPr="004D27A0" w:rsidRDefault="00021C94" w:rsidP="00D15EF5">
      <w:pPr>
        <w:jc w:val="center"/>
        <w:rPr>
          <w:rFonts w:ascii="Times New Roman" w:hAnsi="Times New Roman"/>
          <w:b/>
          <w:bCs/>
          <w:sz w:val="22"/>
          <w:szCs w:val="22"/>
        </w:rPr>
      </w:pPr>
      <w:r w:rsidRPr="004D27A0">
        <w:rPr>
          <w:rFonts w:ascii="Times New Roman" w:hAnsi="Times New Roman"/>
          <w:b/>
          <w:bCs/>
          <w:sz w:val="22"/>
          <w:szCs w:val="22"/>
        </w:rPr>
        <w:t>3. СТОИМОСТЬ УСЛУГ И ПОРЯДОК РАСЧЕТОВ</w:t>
      </w:r>
    </w:p>
    <w:p w14:paraId="2741CA7B" w14:textId="0477B511" w:rsidR="00950BC3" w:rsidRPr="004D27A0" w:rsidRDefault="00021C94" w:rsidP="00D15EF5">
      <w:pPr>
        <w:jc w:val="both"/>
        <w:rPr>
          <w:rFonts w:ascii="Times New Roman" w:hAnsi="Times New Roman"/>
          <w:sz w:val="22"/>
          <w:szCs w:val="22"/>
        </w:rPr>
      </w:pPr>
      <w:r w:rsidRPr="004D27A0">
        <w:rPr>
          <w:rFonts w:ascii="Times New Roman" w:hAnsi="Times New Roman"/>
          <w:sz w:val="22"/>
          <w:szCs w:val="22"/>
        </w:rPr>
        <w:t xml:space="preserve">3.1. </w:t>
      </w:r>
      <w:r w:rsidR="00934E48" w:rsidRPr="004D27A0">
        <w:rPr>
          <w:rFonts w:ascii="Times New Roman" w:hAnsi="Times New Roman"/>
          <w:sz w:val="22"/>
          <w:szCs w:val="22"/>
        </w:rPr>
        <w:t>В</w:t>
      </w:r>
      <w:r w:rsidR="00D638D6" w:rsidRPr="004D27A0">
        <w:rPr>
          <w:rFonts w:ascii="Times New Roman" w:hAnsi="Times New Roman"/>
          <w:sz w:val="22"/>
          <w:szCs w:val="22"/>
        </w:rPr>
        <w:t>ознаграждение</w:t>
      </w:r>
      <w:r w:rsidRPr="004D27A0">
        <w:rPr>
          <w:rFonts w:ascii="Times New Roman" w:hAnsi="Times New Roman"/>
          <w:sz w:val="22"/>
          <w:szCs w:val="22"/>
        </w:rPr>
        <w:t xml:space="preserve"> Исполнителя</w:t>
      </w:r>
      <w:r w:rsidR="00D638D6" w:rsidRPr="004D27A0">
        <w:rPr>
          <w:rFonts w:ascii="Times New Roman" w:hAnsi="Times New Roman"/>
          <w:sz w:val="22"/>
          <w:szCs w:val="22"/>
        </w:rPr>
        <w:t xml:space="preserve"> за услуги, оказанные Заказчику по настоящему Договору</w:t>
      </w:r>
      <w:r w:rsidRPr="004D27A0">
        <w:rPr>
          <w:rFonts w:ascii="Times New Roman" w:hAnsi="Times New Roman"/>
          <w:sz w:val="22"/>
          <w:szCs w:val="22"/>
        </w:rPr>
        <w:t xml:space="preserve"> </w:t>
      </w:r>
      <w:r w:rsidR="00D638D6" w:rsidRPr="004D27A0">
        <w:rPr>
          <w:rFonts w:ascii="Times New Roman" w:hAnsi="Times New Roman"/>
          <w:sz w:val="22"/>
          <w:szCs w:val="22"/>
        </w:rPr>
        <w:t>в Отчетном периоде</w:t>
      </w:r>
      <w:r w:rsidR="00C37280" w:rsidRPr="004D27A0">
        <w:rPr>
          <w:rFonts w:ascii="Times New Roman" w:hAnsi="Times New Roman"/>
          <w:sz w:val="22"/>
          <w:szCs w:val="22"/>
        </w:rPr>
        <w:t>,</w:t>
      </w:r>
      <w:r w:rsidR="00D638D6" w:rsidRPr="004D27A0">
        <w:rPr>
          <w:rFonts w:ascii="Times New Roman" w:hAnsi="Times New Roman"/>
          <w:sz w:val="22"/>
          <w:szCs w:val="22"/>
        </w:rPr>
        <w:t xml:space="preserve"> </w:t>
      </w:r>
      <w:r w:rsidR="00934E48" w:rsidRPr="004D27A0">
        <w:rPr>
          <w:rFonts w:ascii="Times New Roman" w:hAnsi="Times New Roman"/>
          <w:sz w:val="22"/>
          <w:szCs w:val="22"/>
        </w:rPr>
        <w:t>рассчитыва</w:t>
      </w:r>
      <w:r w:rsidR="007A3783" w:rsidRPr="004D27A0">
        <w:rPr>
          <w:rFonts w:ascii="Times New Roman" w:hAnsi="Times New Roman"/>
          <w:sz w:val="22"/>
          <w:szCs w:val="22"/>
        </w:rPr>
        <w:t>е</w:t>
      </w:r>
      <w:r w:rsidR="00934E48" w:rsidRPr="004D27A0">
        <w:rPr>
          <w:rFonts w:ascii="Times New Roman" w:hAnsi="Times New Roman"/>
          <w:sz w:val="22"/>
          <w:szCs w:val="22"/>
        </w:rPr>
        <w:t xml:space="preserve">тся </w:t>
      </w:r>
      <w:r w:rsidR="00D5422E" w:rsidRPr="004D27A0">
        <w:rPr>
          <w:rFonts w:ascii="Times New Roman" w:hAnsi="Times New Roman"/>
          <w:sz w:val="22"/>
          <w:szCs w:val="22"/>
        </w:rPr>
        <w:t>в порядке и в сроки, предусмотренные</w:t>
      </w:r>
      <w:r w:rsidR="00D15EF5">
        <w:rPr>
          <w:rFonts w:ascii="Times New Roman" w:hAnsi="Times New Roman"/>
          <w:sz w:val="22"/>
          <w:szCs w:val="22"/>
        </w:rPr>
        <w:t xml:space="preserve"> Приложением </w:t>
      </w:r>
      <w:r w:rsidR="00E50860" w:rsidRPr="004D27A0">
        <w:rPr>
          <w:rFonts w:ascii="Times New Roman" w:hAnsi="Times New Roman"/>
          <w:sz w:val="22"/>
          <w:szCs w:val="22"/>
        </w:rPr>
        <w:t xml:space="preserve">№ </w:t>
      </w:r>
      <w:r w:rsidR="00D15EF5">
        <w:rPr>
          <w:rFonts w:ascii="Times New Roman" w:hAnsi="Times New Roman"/>
          <w:sz w:val="22"/>
          <w:szCs w:val="22"/>
        </w:rPr>
        <w:t>1</w:t>
      </w:r>
      <w:r w:rsidR="00E50860" w:rsidRPr="004D27A0">
        <w:rPr>
          <w:rFonts w:ascii="Times New Roman" w:hAnsi="Times New Roman"/>
          <w:sz w:val="22"/>
          <w:szCs w:val="22"/>
        </w:rPr>
        <w:t xml:space="preserve"> к настоящему Договору</w:t>
      </w:r>
      <w:r w:rsidR="007A3783" w:rsidRPr="004D27A0">
        <w:rPr>
          <w:rFonts w:ascii="Times New Roman" w:hAnsi="Times New Roman"/>
          <w:sz w:val="22"/>
          <w:szCs w:val="22"/>
        </w:rPr>
        <w:t>.</w:t>
      </w:r>
    </w:p>
    <w:p w14:paraId="33037EDB" w14:textId="77777777" w:rsidR="00021C94" w:rsidRPr="004D27A0" w:rsidRDefault="00021C94" w:rsidP="00D15EF5">
      <w:pPr>
        <w:jc w:val="both"/>
        <w:rPr>
          <w:rFonts w:ascii="Times New Roman" w:hAnsi="Times New Roman"/>
          <w:sz w:val="22"/>
          <w:szCs w:val="22"/>
        </w:rPr>
      </w:pPr>
    </w:p>
    <w:p w14:paraId="2826651C" w14:textId="77777777" w:rsidR="00D375CD" w:rsidRPr="004D27A0" w:rsidRDefault="00C01D03" w:rsidP="00D15EF5">
      <w:pPr>
        <w:pStyle w:val="2"/>
        <w:spacing w:before="0" w:after="0"/>
        <w:rPr>
          <w:sz w:val="22"/>
          <w:szCs w:val="22"/>
        </w:rPr>
      </w:pPr>
      <w:r w:rsidRPr="004D27A0">
        <w:rPr>
          <w:sz w:val="22"/>
          <w:szCs w:val="22"/>
        </w:rPr>
        <w:t>4</w:t>
      </w:r>
      <w:r w:rsidR="00D375CD" w:rsidRPr="004D27A0">
        <w:rPr>
          <w:sz w:val="22"/>
          <w:szCs w:val="22"/>
        </w:rPr>
        <w:t>.</w:t>
      </w:r>
      <w:r w:rsidR="00D375CD" w:rsidRPr="004D27A0">
        <w:rPr>
          <w:sz w:val="22"/>
          <w:szCs w:val="22"/>
        </w:rPr>
        <w:tab/>
      </w:r>
      <w:r w:rsidR="000A177D" w:rsidRPr="004D27A0">
        <w:rPr>
          <w:sz w:val="22"/>
          <w:szCs w:val="22"/>
        </w:rPr>
        <w:t xml:space="preserve">ГАРАНТИИ И </w:t>
      </w:r>
      <w:r w:rsidR="00D375CD" w:rsidRPr="004D27A0">
        <w:rPr>
          <w:sz w:val="22"/>
          <w:szCs w:val="22"/>
        </w:rPr>
        <w:t>ОТВЕТСТВЕННОСТЬ СТОРОН</w:t>
      </w:r>
    </w:p>
    <w:p w14:paraId="0278B547" w14:textId="77777777" w:rsidR="00813A10" w:rsidRDefault="00C01D03" w:rsidP="00813A10">
      <w:pPr>
        <w:pStyle w:val="af9"/>
        <w:jc w:val="both"/>
        <w:rPr>
          <w:rStyle w:val="apple-style-span"/>
        </w:rPr>
      </w:pPr>
      <w:r w:rsidRPr="004D27A0">
        <w:rPr>
          <w:sz w:val="22"/>
          <w:szCs w:val="22"/>
        </w:rPr>
        <w:t>4</w:t>
      </w:r>
      <w:r w:rsidR="00D375CD" w:rsidRPr="004D27A0">
        <w:rPr>
          <w:sz w:val="22"/>
          <w:szCs w:val="22"/>
        </w:rPr>
        <w:t>.1.</w:t>
      </w:r>
      <w:r w:rsidR="00B521BE">
        <w:rPr>
          <w:sz w:val="22"/>
          <w:szCs w:val="22"/>
        </w:rPr>
        <w:t xml:space="preserve"> </w:t>
      </w:r>
      <w:r w:rsidR="00D375CD" w:rsidRPr="004D27A0">
        <w:rPr>
          <w:sz w:val="22"/>
          <w:szCs w:val="22"/>
        </w:rPr>
        <w:t>Стороны несут ответственность за неисполнение и/или ненадлежащее исполнение Договора на началах риска по основаниям и в порядке, установленным действующим законодательством Российской Федерации.</w:t>
      </w:r>
      <w:r w:rsidR="00813A10" w:rsidRPr="00813A10">
        <w:rPr>
          <w:rStyle w:val="apple-style-span"/>
        </w:rPr>
        <w:t xml:space="preserve"> </w:t>
      </w:r>
    </w:p>
    <w:p w14:paraId="3C49E7A1" w14:textId="3CA5C597" w:rsidR="00813A10" w:rsidRDefault="00813A10" w:rsidP="00813A10">
      <w:pPr>
        <w:pStyle w:val="af9"/>
        <w:jc w:val="both"/>
        <w:rPr>
          <w:rStyle w:val="apple-style-span"/>
          <w:sz w:val="22"/>
          <w:szCs w:val="22"/>
        </w:rPr>
      </w:pPr>
      <w:r>
        <w:rPr>
          <w:rStyle w:val="apple-style-span"/>
        </w:rPr>
        <w:t>4.2</w:t>
      </w:r>
      <w:r w:rsidRPr="00173197">
        <w:rPr>
          <w:rStyle w:val="apple-style-span"/>
        </w:rPr>
        <w:t xml:space="preserve">. </w:t>
      </w:r>
      <w:r w:rsidRPr="00056657">
        <w:rPr>
          <w:rStyle w:val="apple-style-span"/>
          <w:sz w:val="22"/>
          <w:szCs w:val="22"/>
        </w:rPr>
        <w:t xml:space="preserve">Каждая </w:t>
      </w:r>
      <w:r w:rsidRPr="00056657">
        <w:rPr>
          <w:kern w:val="1"/>
          <w:sz w:val="22"/>
          <w:szCs w:val="22"/>
          <w:lang w:eastAsia="ar-SA"/>
        </w:rPr>
        <w:t>Сторона настоящего Договора заявляет и гарантирует, что она имеет все права и полномочия, необходимые для заключения настоящего Договора и полного исполнения своих обязательств по</w:t>
      </w:r>
      <w:r w:rsidRPr="00056657">
        <w:rPr>
          <w:rStyle w:val="apple-style-span"/>
          <w:sz w:val="22"/>
          <w:szCs w:val="22"/>
        </w:rPr>
        <w:t xml:space="preserve"> нему, и что заключение и/или исполнение обязательств по Договору не нарушит условия каких-либо других обязательств этой Стороны перед третьими лицами.</w:t>
      </w:r>
    </w:p>
    <w:p w14:paraId="7A47EEFD" w14:textId="3E79577A" w:rsidR="00813A10" w:rsidRPr="00DC5C4D" w:rsidRDefault="00813A10" w:rsidP="00813A10">
      <w:pPr>
        <w:pStyle w:val="af9"/>
        <w:jc w:val="both"/>
      </w:pPr>
      <w:r>
        <w:rPr>
          <w:rStyle w:val="apple-style-span"/>
          <w:sz w:val="22"/>
          <w:szCs w:val="22"/>
        </w:rPr>
        <w:t>4.3</w:t>
      </w:r>
      <w:r w:rsidRPr="0021057A">
        <w:rPr>
          <w:rStyle w:val="apple-style-span"/>
          <w:sz w:val="22"/>
          <w:szCs w:val="22"/>
        </w:rPr>
        <w:t xml:space="preserve">. </w:t>
      </w:r>
      <w:r w:rsidRPr="00173197">
        <w:rPr>
          <w:rStyle w:val="apple-style-span"/>
          <w:sz w:val="22"/>
          <w:szCs w:val="22"/>
        </w:rPr>
        <w:t xml:space="preserve">В случае нарушения </w:t>
      </w:r>
      <w:r>
        <w:rPr>
          <w:rStyle w:val="apple-style-span"/>
          <w:sz w:val="22"/>
          <w:szCs w:val="22"/>
        </w:rPr>
        <w:t xml:space="preserve">одной из Сторон гарантий, указанных в п. 4.2. Договора, такая Сторона обязуется возместить другой Стороне </w:t>
      </w:r>
      <w:r w:rsidRPr="0021057A">
        <w:rPr>
          <w:rStyle w:val="apple-style-span"/>
          <w:sz w:val="22"/>
          <w:szCs w:val="22"/>
        </w:rPr>
        <w:t>по ее требованию</w:t>
      </w:r>
      <w:r>
        <w:rPr>
          <w:rStyle w:val="apple-style-span"/>
          <w:sz w:val="22"/>
          <w:szCs w:val="22"/>
        </w:rPr>
        <w:t xml:space="preserve"> </w:t>
      </w:r>
      <w:r w:rsidRPr="005659CD">
        <w:rPr>
          <w:rStyle w:val="apple-style-span"/>
          <w:sz w:val="22"/>
          <w:szCs w:val="22"/>
        </w:rPr>
        <w:t>убытки в полном объеме, причиненные недостоверностью таких гарантий.</w:t>
      </w:r>
    </w:p>
    <w:p w14:paraId="6401BCEF" w14:textId="32B6C1D1" w:rsidR="00D375CD" w:rsidRPr="004D27A0" w:rsidRDefault="00D375CD" w:rsidP="00FF3D46">
      <w:pPr>
        <w:jc w:val="both"/>
        <w:rPr>
          <w:rFonts w:ascii="Times New Roman" w:hAnsi="Times New Roman"/>
          <w:sz w:val="22"/>
          <w:szCs w:val="22"/>
        </w:rPr>
      </w:pPr>
    </w:p>
    <w:p w14:paraId="31BA0DE4" w14:textId="42DB4E4D" w:rsidR="00D375CD" w:rsidRPr="00056657" w:rsidRDefault="00C01D03" w:rsidP="00FF3D46">
      <w:pPr>
        <w:jc w:val="both"/>
        <w:rPr>
          <w:rFonts w:ascii="Times New Roman" w:hAnsi="Times New Roman"/>
          <w:sz w:val="22"/>
          <w:szCs w:val="22"/>
        </w:rPr>
      </w:pPr>
      <w:r w:rsidRPr="004D27A0">
        <w:rPr>
          <w:rFonts w:ascii="Times New Roman" w:hAnsi="Times New Roman"/>
          <w:sz w:val="22"/>
          <w:szCs w:val="22"/>
        </w:rPr>
        <w:t>4</w:t>
      </w:r>
      <w:r w:rsidR="00813A10">
        <w:rPr>
          <w:rFonts w:ascii="Times New Roman" w:hAnsi="Times New Roman"/>
          <w:sz w:val="22"/>
          <w:szCs w:val="22"/>
        </w:rPr>
        <w:t>.4</w:t>
      </w:r>
      <w:r w:rsidR="00D375CD" w:rsidRPr="004D27A0">
        <w:rPr>
          <w:rFonts w:ascii="Times New Roman" w:hAnsi="Times New Roman"/>
          <w:sz w:val="22"/>
          <w:szCs w:val="22"/>
        </w:rPr>
        <w:t>.</w:t>
      </w:r>
      <w:r w:rsidR="00B521BE">
        <w:rPr>
          <w:rFonts w:ascii="Times New Roman" w:hAnsi="Times New Roman"/>
          <w:sz w:val="22"/>
          <w:szCs w:val="22"/>
        </w:rPr>
        <w:t xml:space="preserve"> </w:t>
      </w:r>
      <w:r w:rsidR="00D375CD" w:rsidRPr="00056657">
        <w:rPr>
          <w:rFonts w:ascii="Times New Roman" w:hAnsi="Times New Roman"/>
          <w:sz w:val="22"/>
          <w:szCs w:val="22"/>
        </w:rPr>
        <w:t xml:space="preserve">В случае задержки перечисления любых платежей по настоящему Договору, </w:t>
      </w:r>
      <w:r w:rsidR="002F36A1" w:rsidRPr="00056657">
        <w:rPr>
          <w:rFonts w:ascii="Times New Roman" w:hAnsi="Times New Roman"/>
          <w:sz w:val="22"/>
          <w:szCs w:val="22"/>
        </w:rPr>
        <w:t xml:space="preserve">Исполнитель вправе на основании письменной претензии потребовать от </w:t>
      </w:r>
      <w:r w:rsidR="00D375CD" w:rsidRPr="00056657">
        <w:rPr>
          <w:rFonts w:ascii="Times New Roman" w:hAnsi="Times New Roman"/>
          <w:sz w:val="22"/>
          <w:szCs w:val="22"/>
        </w:rPr>
        <w:t>Заказчик</w:t>
      </w:r>
      <w:r w:rsidR="002F36A1" w:rsidRPr="00056657">
        <w:rPr>
          <w:rFonts w:ascii="Times New Roman" w:hAnsi="Times New Roman"/>
          <w:sz w:val="22"/>
          <w:szCs w:val="22"/>
        </w:rPr>
        <w:t>а</w:t>
      </w:r>
      <w:r w:rsidR="00D375CD" w:rsidRPr="00056657">
        <w:rPr>
          <w:rFonts w:ascii="Times New Roman" w:hAnsi="Times New Roman"/>
          <w:sz w:val="22"/>
          <w:szCs w:val="22"/>
        </w:rPr>
        <w:t xml:space="preserve"> </w:t>
      </w:r>
      <w:r w:rsidR="004034B7" w:rsidRPr="00056657">
        <w:rPr>
          <w:rFonts w:ascii="Times New Roman" w:hAnsi="Times New Roman"/>
          <w:sz w:val="22"/>
          <w:szCs w:val="22"/>
        </w:rPr>
        <w:t>уплаты</w:t>
      </w:r>
      <w:r w:rsidR="00D375CD" w:rsidRPr="00056657">
        <w:rPr>
          <w:rFonts w:ascii="Times New Roman" w:hAnsi="Times New Roman"/>
          <w:sz w:val="22"/>
          <w:szCs w:val="22"/>
        </w:rPr>
        <w:t xml:space="preserve"> Исполнителю пени из расчета 0,1% (одна десятая процента) от задержанной суммы за каждый день задержки</w:t>
      </w:r>
      <w:r w:rsidR="00826FCB" w:rsidRPr="00056657">
        <w:rPr>
          <w:rFonts w:ascii="Times New Roman" w:hAnsi="Times New Roman"/>
          <w:sz w:val="22"/>
          <w:szCs w:val="22"/>
        </w:rPr>
        <w:t xml:space="preserve">. </w:t>
      </w:r>
    </w:p>
    <w:p w14:paraId="49B3C157" w14:textId="5C04243D" w:rsidR="000A177D" w:rsidRPr="00056657" w:rsidRDefault="00C01D03" w:rsidP="00FF3D46">
      <w:pPr>
        <w:jc w:val="both"/>
        <w:rPr>
          <w:rFonts w:ascii="Times New Roman" w:hAnsi="Times New Roman"/>
          <w:sz w:val="22"/>
          <w:szCs w:val="22"/>
        </w:rPr>
      </w:pPr>
      <w:r w:rsidRPr="00056657">
        <w:rPr>
          <w:rFonts w:ascii="Times New Roman" w:hAnsi="Times New Roman"/>
          <w:sz w:val="22"/>
          <w:szCs w:val="22"/>
        </w:rPr>
        <w:t>4</w:t>
      </w:r>
      <w:r w:rsidR="00813A10" w:rsidRPr="00056657">
        <w:rPr>
          <w:rFonts w:ascii="Times New Roman" w:hAnsi="Times New Roman"/>
          <w:sz w:val="22"/>
          <w:szCs w:val="22"/>
        </w:rPr>
        <w:t>.5</w:t>
      </w:r>
      <w:r w:rsidR="00D375CD" w:rsidRPr="00056657">
        <w:rPr>
          <w:rFonts w:ascii="Times New Roman" w:hAnsi="Times New Roman"/>
          <w:sz w:val="22"/>
          <w:szCs w:val="22"/>
        </w:rPr>
        <w:t xml:space="preserve">. В случае </w:t>
      </w:r>
      <w:r w:rsidR="002F36A1" w:rsidRPr="00056657">
        <w:rPr>
          <w:rFonts w:ascii="Times New Roman" w:hAnsi="Times New Roman"/>
          <w:sz w:val="22"/>
          <w:szCs w:val="22"/>
        </w:rPr>
        <w:t xml:space="preserve">существенного </w:t>
      </w:r>
      <w:r w:rsidR="00D375CD" w:rsidRPr="00056657">
        <w:rPr>
          <w:rFonts w:ascii="Times New Roman" w:hAnsi="Times New Roman"/>
          <w:sz w:val="22"/>
          <w:szCs w:val="22"/>
        </w:rPr>
        <w:t xml:space="preserve">нарушения </w:t>
      </w:r>
      <w:r w:rsidR="000A177D" w:rsidRPr="00056657">
        <w:rPr>
          <w:rFonts w:ascii="Times New Roman" w:hAnsi="Times New Roman"/>
          <w:sz w:val="22"/>
          <w:szCs w:val="22"/>
        </w:rPr>
        <w:t>Заказчиком</w:t>
      </w:r>
      <w:r w:rsidR="00D375CD" w:rsidRPr="00056657">
        <w:rPr>
          <w:rFonts w:ascii="Times New Roman" w:hAnsi="Times New Roman"/>
          <w:sz w:val="22"/>
          <w:szCs w:val="22"/>
        </w:rPr>
        <w:t xml:space="preserve"> </w:t>
      </w:r>
      <w:r w:rsidR="00563F7B" w:rsidRPr="00056657">
        <w:rPr>
          <w:rFonts w:ascii="Times New Roman" w:hAnsi="Times New Roman"/>
          <w:sz w:val="22"/>
          <w:szCs w:val="22"/>
        </w:rPr>
        <w:t>п</w:t>
      </w:r>
      <w:r w:rsidR="001450D1" w:rsidRPr="00056657">
        <w:rPr>
          <w:rFonts w:ascii="Times New Roman" w:hAnsi="Times New Roman"/>
          <w:sz w:val="22"/>
          <w:szCs w:val="22"/>
        </w:rPr>
        <w:t xml:space="preserve">п. </w:t>
      </w:r>
      <w:r w:rsidR="00563F7B" w:rsidRPr="00056657">
        <w:rPr>
          <w:rFonts w:ascii="Times New Roman" w:hAnsi="Times New Roman"/>
          <w:sz w:val="22"/>
          <w:szCs w:val="22"/>
        </w:rPr>
        <w:t>2.2.</w:t>
      </w:r>
      <w:r w:rsidR="00B521BE" w:rsidRPr="00056657">
        <w:rPr>
          <w:rFonts w:ascii="Times New Roman" w:hAnsi="Times New Roman"/>
          <w:sz w:val="22"/>
          <w:szCs w:val="22"/>
        </w:rPr>
        <w:t>8</w:t>
      </w:r>
      <w:r w:rsidR="00563F7B" w:rsidRPr="00056657">
        <w:rPr>
          <w:rFonts w:ascii="Times New Roman" w:hAnsi="Times New Roman"/>
          <w:sz w:val="22"/>
          <w:szCs w:val="22"/>
        </w:rPr>
        <w:t>.</w:t>
      </w:r>
      <w:r w:rsidR="002F36A1" w:rsidRPr="00056657">
        <w:rPr>
          <w:rFonts w:ascii="Times New Roman" w:hAnsi="Times New Roman"/>
          <w:sz w:val="22"/>
          <w:szCs w:val="22"/>
        </w:rPr>
        <w:t xml:space="preserve"> (неработоспособность Приложения в течение более 48 часов, за исключением случаев серьезных технических неполадок</w:t>
      </w:r>
      <w:r w:rsidR="001B09CF" w:rsidRPr="00056657">
        <w:rPr>
          <w:rFonts w:ascii="Times New Roman" w:hAnsi="Times New Roman"/>
          <w:sz w:val="22"/>
          <w:szCs w:val="22"/>
        </w:rPr>
        <w:t>, препятствующих работоспособности Приложения</w:t>
      </w:r>
      <w:r w:rsidR="002F36A1" w:rsidRPr="00056657">
        <w:rPr>
          <w:rFonts w:ascii="Times New Roman" w:hAnsi="Times New Roman"/>
          <w:sz w:val="22"/>
          <w:szCs w:val="22"/>
        </w:rPr>
        <w:t>)</w:t>
      </w:r>
      <w:r w:rsidR="00563F7B" w:rsidRPr="00056657">
        <w:rPr>
          <w:rFonts w:ascii="Times New Roman" w:hAnsi="Times New Roman"/>
          <w:sz w:val="22"/>
          <w:szCs w:val="22"/>
        </w:rPr>
        <w:t>, 2.2.</w:t>
      </w:r>
      <w:r w:rsidR="00FF3D46" w:rsidRPr="00056657">
        <w:rPr>
          <w:rFonts w:ascii="Times New Roman" w:hAnsi="Times New Roman"/>
          <w:sz w:val="22"/>
          <w:szCs w:val="22"/>
        </w:rPr>
        <w:t>9</w:t>
      </w:r>
      <w:r w:rsidR="002F36A1" w:rsidRPr="00056657">
        <w:rPr>
          <w:rFonts w:ascii="Times New Roman" w:hAnsi="Times New Roman"/>
          <w:sz w:val="22"/>
          <w:szCs w:val="22"/>
        </w:rPr>
        <w:t xml:space="preserve"> (невыполнение Заказчиком обоснованного требования Исполнителя в течение более 48 часов, за исключением случаев серьезных технических неполадок, препятствующих выполнению такого требования) </w:t>
      </w:r>
      <w:r w:rsidR="00D375CD" w:rsidRPr="00056657">
        <w:rPr>
          <w:rFonts w:ascii="Times New Roman" w:hAnsi="Times New Roman"/>
          <w:sz w:val="22"/>
          <w:szCs w:val="22"/>
        </w:rPr>
        <w:t xml:space="preserve"> Договора </w:t>
      </w:r>
      <w:r w:rsidR="000A177D" w:rsidRPr="00056657">
        <w:rPr>
          <w:rFonts w:ascii="Times New Roman" w:hAnsi="Times New Roman"/>
          <w:sz w:val="22"/>
          <w:szCs w:val="22"/>
        </w:rPr>
        <w:t>Исполнитель</w:t>
      </w:r>
      <w:r w:rsidR="00D375CD" w:rsidRPr="00056657">
        <w:rPr>
          <w:rFonts w:ascii="Times New Roman" w:hAnsi="Times New Roman"/>
          <w:sz w:val="22"/>
          <w:szCs w:val="22"/>
        </w:rPr>
        <w:t xml:space="preserve"> вправе в одностороннем внесудебном порядке отказаться от договора без выплаты </w:t>
      </w:r>
      <w:r w:rsidR="000A177D" w:rsidRPr="00056657">
        <w:rPr>
          <w:rFonts w:ascii="Times New Roman" w:hAnsi="Times New Roman"/>
          <w:sz w:val="22"/>
          <w:szCs w:val="22"/>
        </w:rPr>
        <w:t>Заказчику</w:t>
      </w:r>
      <w:r w:rsidR="00D375CD" w:rsidRPr="00056657">
        <w:rPr>
          <w:rFonts w:ascii="Times New Roman" w:hAnsi="Times New Roman"/>
          <w:sz w:val="22"/>
          <w:szCs w:val="22"/>
        </w:rPr>
        <w:t xml:space="preserve"> </w:t>
      </w:r>
      <w:r w:rsidR="000A177D" w:rsidRPr="00056657">
        <w:rPr>
          <w:rFonts w:ascii="Times New Roman" w:hAnsi="Times New Roman"/>
          <w:sz w:val="22"/>
          <w:szCs w:val="22"/>
        </w:rPr>
        <w:t>дополнительной неустойки</w:t>
      </w:r>
      <w:r w:rsidR="00D375CD" w:rsidRPr="00056657">
        <w:rPr>
          <w:rFonts w:ascii="Times New Roman" w:hAnsi="Times New Roman"/>
          <w:sz w:val="22"/>
          <w:szCs w:val="22"/>
        </w:rPr>
        <w:t>.</w:t>
      </w:r>
    </w:p>
    <w:p w14:paraId="100CF476" w14:textId="024CAD1C" w:rsidR="000A177D" w:rsidRPr="004D27A0" w:rsidRDefault="000A177D" w:rsidP="00FF3D46">
      <w:pPr>
        <w:jc w:val="both"/>
        <w:rPr>
          <w:rFonts w:ascii="Times New Roman" w:hAnsi="Times New Roman"/>
          <w:sz w:val="22"/>
          <w:szCs w:val="22"/>
        </w:rPr>
      </w:pPr>
      <w:r w:rsidRPr="00056657">
        <w:rPr>
          <w:rFonts w:ascii="Times New Roman" w:hAnsi="Times New Roman"/>
          <w:sz w:val="22"/>
          <w:szCs w:val="22"/>
        </w:rPr>
        <w:t>4.</w:t>
      </w:r>
      <w:r w:rsidR="003C3947" w:rsidRPr="00056657">
        <w:rPr>
          <w:rFonts w:ascii="Times New Roman" w:hAnsi="Times New Roman"/>
          <w:sz w:val="22"/>
          <w:szCs w:val="22"/>
        </w:rPr>
        <w:t>6</w:t>
      </w:r>
      <w:r w:rsidRPr="00056657">
        <w:rPr>
          <w:rFonts w:ascii="Times New Roman" w:hAnsi="Times New Roman"/>
          <w:sz w:val="22"/>
          <w:szCs w:val="22"/>
        </w:rPr>
        <w:t>.</w:t>
      </w:r>
      <w:r w:rsidRPr="00056657">
        <w:rPr>
          <w:rFonts w:ascii="Times New Roman" w:hAnsi="Times New Roman"/>
          <w:sz w:val="22"/>
          <w:szCs w:val="22"/>
        </w:rPr>
        <w:tab/>
        <w:t>Заказчик несет ответственность за соответствие размещаемому на Сайте Исполнителя Приложению требованиям законодательства РФ. В случае предъявления к Исполнителю претензий со стороны третьих лиц относительно содержания Приложения и законности использования Приложения и/или его частей, Заказчик о</w:t>
      </w:r>
      <w:r w:rsidRPr="004D27A0">
        <w:rPr>
          <w:rFonts w:ascii="Times New Roman" w:hAnsi="Times New Roman"/>
          <w:sz w:val="22"/>
          <w:szCs w:val="22"/>
        </w:rPr>
        <w:t>бязуется:</w:t>
      </w:r>
    </w:p>
    <w:p w14:paraId="5C0AFBC7" w14:textId="6DC98845" w:rsidR="000A177D" w:rsidRPr="00056657" w:rsidRDefault="000A177D" w:rsidP="00FF3D46">
      <w:pPr>
        <w:ind w:left="851"/>
        <w:jc w:val="both"/>
        <w:rPr>
          <w:rStyle w:val="apple-style-span"/>
          <w:rFonts w:ascii="Times New Roman" w:hAnsi="Times New Roman"/>
          <w:sz w:val="22"/>
          <w:szCs w:val="22"/>
        </w:rPr>
      </w:pPr>
      <w:r w:rsidRPr="004D27A0">
        <w:rPr>
          <w:rStyle w:val="apple-style-span"/>
          <w:rFonts w:ascii="Times New Roman" w:hAnsi="Times New Roman"/>
          <w:sz w:val="22"/>
          <w:szCs w:val="22"/>
        </w:rPr>
        <w:t>4.</w:t>
      </w:r>
      <w:r w:rsidR="003C3947">
        <w:rPr>
          <w:rStyle w:val="apple-style-span"/>
          <w:rFonts w:ascii="Times New Roman" w:hAnsi="Times New Roman"/>
          <w:sz w:val="22"/>
          <w:szCs w:val="22"/>
        </w:rPr>
        <w:t>6</w:t>
      </w:r>
      <w:r w:rsidRPr="004D27A0">
        <w:rPr>
          <w:rStyle w:val="apple-style-span"/>
          <w:rFonts w:ascii="Times New Roman" w:hAnsi="Times New Roman"/>
          <w:sz w:val="22"/>
          <w:szCs w:val="22"/>
        </w:rPr>
        <w:t>.1.</w:t>
      </w:r>
      <w:r w:rsidRPr="004D27A0">
        <w:rPr>
          <w:rStyle w:val="apple-style-span"/>
          <w:rFonts w:ascii="Times New Roman" w:hAnsi="Times New Roman"/>
          <w:sz w:val="22"/>
          <w:szCs w:val="22"/>
        </w:rPr>
        <w:tab/>
        <w:t xml:space="preserve">немедленно после получения уведомления Исполнителя принять меры к </w:t>
      </w:r>
      <w:r w:rsidRPr="00056657">
        <w:rPr>
          <w:rStyle w:val="apple-style-span"/>
          <w:rFonts w:ascii="Times New Roman" w:hAnsi="Times New Roman"/>
          <w:sz w:val="22"/>
          <w:szCs w:val="22"/>
        </w:rPr>
        <w:t>урегулированию споров с третьими лицами, вступить в судебный процесс</w:t>
      </w:r>
      <w:r w:rsidR="00826FCB" w:rsidRPr="00056657">
        <w:rPr>
          <w:rStyle w:val="apple-style-span"/>
          <w:rFonts w:ascii="Times New Roman" w:hAnsi="Times New Roman"/>
          <w:sz w:val="22"/>
          <w:szCs w:val="22"/>
        </w:rPr>
        <w:t xml:space="preserve"> или административную процедуру на</w:t>
      </w:r>
      <w:r w:rsidRPr="00056657">
        <w:rPr>
          <w:rStyle w:val="apple-style-span"/>
          <w:rFonts w:ascii="Times New Roman" w:hAnsi="Times New Roman"/>
          <w:sz w:val="22"/>
          <w:szCs w:val="22"/>
        </w:rPr>
        <w:t xml:space="preserve"> стороне Исполнителя и предпринять все зависящие от него действия с целью исключения Исполнителя из числа ответчиков;</w:t>
      </w:r>
    </w:p>
    <w:p w14:paraId="0AFD94C5" w14:textId="14FE7E44" w:rsidR="00A031EF" w:rsidRPr="00056657" w:rsidRDefault="000A177D" w:rsidP="00A031EF">
      <w:pPr>
        <w:ind w:left="850" w:firstLine="1"/>
        <w:jc w:val="both"/>
        <w:rPr>
          <w:rStyle w:val="apple-style-span"/>
          <w:rFonts w:ascii="Times New Roman" w:hAnsi="Times New Roman"/>
          <w:sz w:val="22"/>
          <w:szCs w:val="22"/>
        </w:rPr>
      </w:pPr>
      <w:r w:rsidRPr="00056657">
        <w:rPr>
          <w:rStyle w:val="apple-style-span"/>
          <w:rFonts w:ascii="Times New Roman" w:hAnsi="Times New Roman"/>
          <w:sz w:val="22"/>
          <w:szCs w:val="22"/>
        </w:rPr>
        <w:lastRenderedPageBreak/>
        <w:t>4.</w:t>
      </w:r>
      <w:r w:rsidR="003C3947" w:rsidRPr="00056657">
        <w:rPr>
          <w:rStyle w:val="apple-style-span"/>
          <w:rFonts w:ascii="Times New Roman" w:hAnsi="Times New Roman"/>
          <w:sz w:val="22"/>
          <w:szCs w:val="22"/>
        </w:rPr>
        <w:t>6</w:t>
      </w:r>
      <w:r w:rsidRPr="00056657">
        <w:rPr>
          <w:rStyle w:val="apple-style-span"/>
          <w:rFonts w:ascii="Times New Roman" w:hAnsi="Times New Roman"/>
          <w:sz w:val="22"/>
          <w:szCs w:val="22"/>
        </w:rPr>
        <w:t>.2. возместить Исполнителю понесенные судебные расходы, расходы и убытки, вызванные применением мер обеспечения иска и исполнения судебного решения</w:t>
      </w:r>
      <w:r w:rsidR="003061A3" w:rsidRPr="00056657">
        <w:rPr>
          <w:rStyle w:val="apple-style-span"/>
          <w:rFonts w:ascii="Times New Roman" w:hAnsi="Times New Roman"/>
          <w:sz w:val="22"/>
          <w:szCs w:val="22"/>
        </w:rPr>
        <w:t xml:space="preserve"> или мирового соглашения, выплаченные</w:t>
      </w:r>
      <w:r w:rsidRPr="00056657">
        <w:rPr>
          <w:rStyle w:val="apple-style-span"/>
          <w:rFonts w:ascii="Times New Roman" w:hAnsi="Times New Roman"/>
          <w:sz w:val="22"/>
          <w:szCs w:val="22"/>
        </w:rPr>
        <w:t xml:space="preserve"> третьему лицу суммы за нарушение исключительных прав, </w:t>
      </w:r>
      <w:r w:rsidR="003061A3" w:rsidRPr="00056657">
        <w:rPr>
          <w:rStyle w:val="apple-style-span"/>
          <w:rFonts w:ascii="Times New Roman" w:hAnsi="Times New Roman"/>
          <w:sz w:val="22"/>
          <w:szCs w:val="22"/>
        </w:rPr>
        <w:t xml:space="preserve">суммы штрафов, </w:t>
      </w:r>
      <w:r w:rsidRPr="00056657">
        <w:rPr>
          <w:rStyle w:val="apple-style-span"/>
          <w:rFonts w:ascii="Times New Roman" w:hAnsi="Times New Roman"/>
          <w:sz w:val="22"/>
          <w:szCs w:val="22"/>
        </w:rPr>
        <w:t>а также иные убытки</w:t>
      </w:r>
      <w:r w:rsidR="001B09CF" w:rsidRPr="00056657">
        <w:rPr>
          <w:rStyle w:val="apple-style-span"/>
          <w:rFonts w:ascii="Times New Roman" w:hAnsi="Times New Roman"/>
          <w:sz w:val="22"/>
          <w:szCs w:val="22"/>
        </w:rPr>
        <w:t>,</w:t>
      </w:r>
      <w:r w:rsidRPr="00056657">
        <w:rPr>
          <w:rStyle w:val="apple-style-span"/>
          <w:rFonts w:ascii="Times New Roman" w:hAnsi="Times New Roman"/>
          <w:sz w:val="22"/>
          <w:szCs w:val="22"/>
        </w:rPr>
        <w:t xml:space="preserve"> </w:t>
      </w:r>
      <w:r w:rsidR="00D368FD" w:rsidRPr="00056657">
        <w:rPr>
          <w:rStyle w:val="apple-style-span"/>
          <w:rFonts w:ascii="Times New Roman" w:hAnsi="Times New Roman"/>
          <w:sz w:val="22"/>
          <w:szCs w:val="22"/>
        </w:rPr>
        <w:t>понесённ</w:t>
      </w:r>
      <w:r w:rsidR="00FF3D46" w:rsidRPr="00056657">
        <w:rPr>
          <w:rStyle w:val="apple-style-span"/>
          <w:rFonts w:ascii="Times New Roman" w:hAnsi="Times New Roman"/>
          <w:sz w:val="22"/>
          <w:szCs w:val="22"/>
        </w:rPr>
        <w:t>ые</w:t>
      </w:r>
      <w:r w:rsidRPr="00056657">
        <w:rPr>
          <w:rStyle w:val="apple-style-span"/>
          <w:rFonts w:ascii="Times New Roman" w:hAnsi="Times New Roman"/>
          <w:sz w:val="22"/>
          <w:szCs w:val="22"/>
        </w:rPr>
        <w:t xml:space="preserve"> Исполнителем.</w:t>
      </w:r>
    </w:p>
    <w:p w14:paraId="3D41086F" w14:textId="1B25FBDD" w:rsidR="00A031EF" w:rsidRDefault="00A031EF" w:rsidP="00A031EF">
      <w:pPr>
        <w:jc w:val="both"/>
        <w:rPr>
          <w:rStyle w:val="apple-style-span"/>
          <w:rFonts w:ascii="Times New Roman" w:hAnsi="Times New Roman"/>
          <w:sz w:val="22"/>
          <w:szCs w:val="22"/>
        </w:rPr>
      </w:pPr>
      <w:r w:rsidRPr="00056657">
        <w:rPr>
          <w:rStyle w:val="apple-style-span"/>
          <w:rFonts w:ascii="Times New Roman" w:hAnsi="Times New Roman"/>
          <w:sz w:val="22"/>
          <w:szCs w:val="22"/>
        </w:rPr>
        <w:t xml:space="preserve">4.7. Заказчик гарантирует достоверность своей статистики относительно платежей, полученных им от Пользователей Приложения, на основании которой осуществляется расчет вознаграждения Исполнителя. </w:t>
      </w:r>
      <w:r w:rsidR="00FD1371" w:rsidRPr="00056657">
        <w:rPr>
          <w:rStyle w:val="apple-style-span"/>
          <w:rFonts w:ascii="Times New Roman" w:hAnsi="Times New Roman"/>
          <w:sz w:val="22"/>
          <w:szCs w:val="22"/>
        </w:rPr>
        <w:t xml:space="preserve">В случае нарушения данной гарантии, </w:t>
      </w:r>
      <w:r w:rsidR="00FD1371" w:rsidRPr="00056657">
        <w:rPr>
          <w:rFonts w:ascii="Times New Roman" w:hAnsi="Times New Roman"/>
          <w:sz w:val="22"/>
          <w:szCs w:val="22"/>
        </w:rPr>
        <w:t xml:space="preserve">Исполнитель вправе на основании письменной претензии потребовать от Заказчика </w:t>
      </w:r>
      <w:r w:rsidR="00FD1371" w:rsidRPr="004D27A0">
        <w:rPr>
          <w:rFonts w:ascii="Times New Roman" w:hAnsi="Times New Roman"/>
          <w:sz w:val="22"/>
          <w:szCs w:val="22"/>
        </w:rPr>
        <w:t>уплаты Исполнителю</w:t>
      </w:r>
      <w:r w:rsidR="00FD1371">
        <w:rPr>
          <w:rStyle w:val="apple-style-span"/>
          <w:rFonts w:ascii="Times New Roman" w:hAnsi="Times New Roman"/>
          <w:sz w:val="22"/>
          <w:szCs w:val="22"/>
        </w:rPr>
        <w:t xml:space="preserve"> неустойки в размере 100 000 (сто тысяч) рублей. </w:t>
      </w:r>
      <w:bookmarkStart w:id="0" w:name="_GoBack"/>
      <w:bookmarkEnd w:id="0"/>
    </w:p>
    <w:p w14:paraId="1054B4E3" w14:textId="77777777" w:rsidR="00A031EF" w:rsidRDefault="00A031EF" w:rsidP="00A031EF">
      <w:pPr>
        <w:jc w:val="both"/>
        <w:rPr>
          <w:rStyle w:val="apple-style-span"/>
          <w:rFonts w:ascii="Times New Roman" w:hAnsi="Times New Roman"/>
          <w:sz w:val="22"/>
          <w:szCs w:val="22"/>
        </w:rPr>
      </w:pPr>
    </w:p>
    <w:p w14:paraId="02724EF0" w14:textId="77777777" w:rsidR="00FF3D46" w:rsidRDefault="00FF3D46" w:rsidP="00FF3D46">
      <w:pPr>
        <w:ind w:left="850" w:firstLine="1"/>
        <w:jc w:val="both"/>
        <w:rPr>
          <w:rFonts w:asciiTheme="minorHAnsi" w:eastAsia="PMingLiU" w:hAnsiTheme="minorHAnsi"/>
          <w:b/>
          <w:bCs/>
          <w:kern w:val="32"/>
        </w:rPr>
      </w:pPr>
    </w:p>
    <w:p w14:paraId="5033FF37" w14:textId="43CC3788" w:rsidR="00DC5C4D" w:rsidRPr="00DC5C4D" w:rsidRDefault="00FF3D46" w:rsidP="00DC5C4D">
      <w:pPr>
        <w:ind w:left="850" w:firstLine="1"/>
        <w:jc w:val="center"/>
        <w:rPr>
          <w:rFonts w:asciiTheme="minorHAnsi" w:eastAsia="PMingLiU" w:hAnsiTheme="minorHAnsi"/>
          <w:b/>
          <w:bCs/>
          <w:kern w:val="32"/>
          <w:sz w:val="22"/>
          <w:szCs w:val="22"/>
        </w:rPr>
      </w:pPr>
      <w:r w:rsidRPr="00FF3D46">
        <w:rPr>
          <w:rFonts w:eastAsia="PMingLiU"/>
          <w:b/>
          <w:bCs/>
          <w:kern w:val="32"/>
          <w:sz w:val="22"/>
          <w:szCs w:val="22"/>
        </w:rPr>
        <w:t>5. ТРЕБОВАНИЯ К ПРИЛОЖЕНИЮ</w:t>
      </w:r>
    </w:p>
    <w:p w14:paraId="05F1153D" w14:textId="77777777" w:rsidR="00E93928" w:rsidRPr="00056657" w:rsidRDefault="00FF3D46" w:rsidP="00056657">
      <w:pPr>
        <w:jc w:val="both"/>
        <w:rPr>
          <w:rStyle w:val="apple-style-span"/>
          <w:rFonts w:ascii="Times New Roman" w:hAnsi="Times New Roman"/>
          <w:sz w:val="22"/>
          <w:szCs w:val="22"/>
        </w:rPr>
      </w:pPr>
      <w:r w:rsidRPr="00056657">
        <w:rPr>
          <w:rStyle w:val="apple-style-span"/>
        </w:rPr>
        <w:t xml:space="preserve">5.1. </w:t>
      </w:r>
      <w:r w:rsidR="00E93928" w:rsidRPr="00056657">
        <w:rPr>
          <w:rStyle w:val="apple-style-span"/>
          <w:rFonts w:ascii="Times New Roman" w:hAnsi="Times New Roman"/>
          <w:sz w:val="22"/>
          <w:szCs w:val="22"/>
        </w:rPr>
        <w:t>Приложение не должно обманывать и вводить в заблуждение Пользователей Сайта Системы, в том числе предоставлять ложную функциональность.</w:t>
      </w:r>
    </w:p>
    <w:p w14:paraId="522AC72D" w14:textId="28B81D34" w:rsidR="007F1839" w:rsidRPr="00056657" w:rsidRDefault="00E93928" w:rsidP="00056657">
      <w:pPr>
        <w:jc w:val="both"/>
        <w:rPr>
          <w:rStyle w:val="apple-style-span"/>
          <w:rFonts w:ascii="Times New Roman" w:hAnsi="Times New Roman"/>
          <w:sz w:val="22"/>
          <w:szCs w:val="22"/>
        </w:rPr>
      </w:pPr>
      <w:r w:rsidRPr="00056657">
        <w:rPr>
          <w:rStyle w:val="apple-style-span"/>
          <w:rFonts w:ascii="Times New Roman" w:hAnsi="Times New Roman"/>
          <w:sz w:val="22"/>
          <w:szCs w:val="22"/>
        </w:rPr>
        <w:t>5.2. Приложение не может быть представлено в качестве</w:t>
      </w:r>
      <w:r w:rsidR="007F1839" w:rsidRPr="00056657">
        <w:rPr>
          <w:rStyle w:val="apple-style-span"/>
          <w:rFonts w:ascii="Times New Roman" w:hAnsi="Times New Roman"/>
          <w:sz w:val="22"/>
          <w:szCs w:val="22"/>
        </w:rPr>
        <w:t xml:space="preserve"> разработки Исполнителя.</w:t>
      </w:r>
    </w:p>
    <w:p w14:paraId="7B93C0AF" w14:textId="4E27F46B" w:rsidR="007F1839" w:rsidRPr="00056657" w:rsidRDefault="00E93928" w:rsidP="00056657">
      <w:pPr>
        <w:jc w:val="both"/>
        <w:rPr>
          <w:rStyle w:val="apple-style-span"/>
          <w:rFonts w:ascii="Times New Roman" w:hAnsi="Times New Roman"/>
          <w:sz w:val="22"/>
          <w:szCs w:val="22"/>
        </w:rPr>
      </w:pPr>
      <w:r w:rsidRPr="00056657">
        <w:rPr>
          <w:rStyle w:val="apple-style-span"/>
          <w:rFonts w:ascii="Times New Roman" w:hAnsi="Times New Roman"/>
          <w:sz w:val="22"/>
          <w:szCs w:val="22"/>
        </w:rPr>
        <w:t xml:space="preserve">5.3. В Приложении не должно быть регистрации и/или авторизации через другие социальные сети на главной странице Приложения. </w:t>
      </w:r>
    </w:p>
    <w:p w14:paraId="33E4FAD9" w14:textId="77777777" w:rsidR="00813A10" w:rsidRPr="00056657" w:rsidRDefault="00E93928" w:rsidP="00056657">
      <w:pPr>
        <w:jc w:val="both"/>
        <w:rPr>
          <w:rStyle w:val="apple-style-span"/>
          <w:rFonts w:ascii="Times New Roman" w:hAnsi="Times New Roman"/>
          <w:sz w:val="22"/>
          <w:szCs w:val="22"/>
        </w:rPr>
      </w:pPr>
      <w:r w:rsidRPr="00056657">
        <w:rPr>
          <w:rStyle w:val="apple-style-span"/>
          <w:rFonts w:ascii="Times New Roman" w:hAnsi="Times New Roman"/>
          <w:sz w:val="22"/>
          <w:szCs w:val="22"/>
        </w:rPr>
        <w:t xml:space="preserve">5.4. Запрещается запрашивать у Пользователей Сайта Системы такие данные, как пароли, номера телефонов, паспортные данные и другую личную информацию. </w:t>
      </w:r>
    </w:p>
    <w:p w14:paraId="2A62A531" w14:textId="0671A648" w:rsidR="00484691" w:rsidRPr="00056657" w:rsidRDefault="00813A10" w:rsidP="00056657">
      <w:pPr>
        <w:jc w:val="both"/>
        <w:rPr>
          <w:rStyle w:val="apple-style-span"/>
          <w:rFonts w:ascii="Times New Roman" w:hAnsi="Times New Roman"/>
          <w:sz w:val="22"/>
          <w:szCs w:val="22"/>
        </w:rPr>
      </w:pPr>
      <w:r w:rsidRPr="00056657">
        <w:rPr>
          <w:rStyle w:val="apple-style-span"/>
          <w:rFonts w:ascii="Times New Roman" w:hAnsi="Times New Roman"/>
          <w:sz w:val="22"/>
          <w:szCs w:val="22"/>
        </w:rPr>
        <w:t>5.5</w:t>
      </w:r>
      <w:r w:rsidR="00056657" w:rsidRPr="00056657">
        <w:rPr>
          <w:rStyle w:val="apple-style-span"/>
          <w:rFonts w:ascii="Times New Roman" w:hAnsi="Times New Roman"/>
          <w:sz w:val="22"/>
          <w:szCs w:val="22"/>
        </w:rPr>
        <w:t>. Не допускается самостоятельная</w:t>
      </w:r>
      <w:r w:rsidR="00056657">
        <w:rPr>
          <w:rStyle w:val="apple-style-span"/>
          <w:rFonts w:ascii="Times New Roman" w:hAnsi="Times New Roman"/>
          <w:sz w:val="22"/>
          <w:szCs w:val="22"/>
        </w:rPr>
        <w:t xml:space="preserve"> рекламная</w:t>
      </w:r>
      <w:r w:rsidR="00056657" w:rsidRPr="00056657">
        <w:rPr>
          <w:rStyle w:val="apple-style-span"/>
          <w:rFonts w:ascii="Times New Roman" w:hAnsi="Times New Roman"/>
          <w:sz w:val="22"/>
          <w:szCs w:val="22"/>
        </w:rPr>
        <w:t xml:space="preserve"> email-рассылка Заказчиком среди Пользователей Приложения. Возможность сервисной email-рассылки может быть предоставлена Заказчику на отдельно обговариваемых Сторонами условиях</w:t>
      </w:r>
      <w:r w:rsidR="00E93928" w:rsidRPr="00056657">
        <w:rPr>
          <w:rStyle w:val="apple-style-span"/>
          <w:rFonts w:ascii="Times New Roman" w:hAnsi="Times New Roman"/>
          <w:sz w:val="22"/>
          <w:szCs w:val="22"/>
        </w:rPr>
        <w:t>.</w:t>
      </w:r>
    </w:p>
    <w:p w14:paraId="77AA2643" w14:textId="08E68144" w:rsidR="00484691" w:rsidRPr="00056657" w:rsidRDefault="00813A10" w:rsidP="00056657">
      <w:pPr>
        <w:jc w:val="both"/>
        <w:rPr>
          <w:rStyle w:val="apple-style-span"/>
          <w:rFonts w:ascii="Times New Roman" w:hAnsi="Times New Roman"/>
          <w:sz w:val="22"/>
          <w:szCs w:val="22"/>
        </w:rPr>
      </w:pPr>
      <w:r w:rsidRPr="00056657">
        <w:rPr>
          <w:rStyle w:val="apple-style-span"/>
          <w:rFonts w:ascii="Times New Roman" w:hAnsi="Times New Roman"/>
          <w:sz w:val="22"/>
          <w:szCs w:val="22"/>
        </w:rPr>
        <w:t>5.6</w:t>
      </w:r>
      <w:r w:rsidR="00484691" w:rsidRPr="00056657">
        <w:rPr>
          <w:rStyle w:val="apple-style-span"/>
          <w:rFonts w:ascii="Times New Roman" w:hAnsi="Times New Roman"/>
          <w:sz w:val="22"/>
          <w:szCs w:val="22"/>
        </w:rPr>
        <w:t>. Приложение не должно вызывать какие-либо активные действия в API Сайта Системы без ведома и согласия Пользователей Сайта Системы.</w:t>
      </w:r>
    </w:p>
    <w:p w14:paraId="68B7D579" w14:textId="79A12B52" w:rsidR="003C3947" w:rsidRPr="00056657" w:rsidRDefault="00813A10" w:rsidP="00056657">
      <w:pPr>
        <w:jc w:val="both"/>
        <w:rPr>
          <w:rStyle w:val="apple-style-span"/>
          <w:rFonts w:ascii="Times New Roman" w:hAnsi="Times New Roman"/>
          <w:sz w:val="22"/>
          <w:szCs w:val="22"/>
        </w:rPr>
      </w:pPr>
      <w:r w:rsidRPr="00056657">
        <w:rPr>
          <w:rStyle w:val="apple-style-span"/>
          <w:rFonts w:ascii="Times New Roman" w:hAnsi="Times New Roman"/>
          <w:sz w:val="22"/>
          <w:szCs w:val="22"/>
        </w:rPr>
        <w:t>5.7</w:t>
      </w:r>
      <w:r w:rsidR="00E93928" w:rsidRPr="00056657">
        <w:rPr>
          <w:rStyle w:val="apple-style-span"/>
          <w:rFonts w:ascii="Times New Roman" w:hAnsi="Times New Roman"/>
          <w:sz w:val="22"/>
          <w:szCs w:val="22"/>
        </w:rPr>
        <w:t>. Приложение не должно относиться к «приложениям-заглушкам», не несущим в себе функциональной нагрузки, а также к рекламным приложениям и приложениям-магазинам.</w:t>
      </w:r>
    </w:p>
    <w:p w14:paraId="47C0F959" w14:textId="698643BD" w:rsidR="003C3947" w:rsidRPr="00056657" w:rsidRDefault="00C53F48" w:rsidP="004971C7">
      <w:pPr>
        <w:jc w:val="both"/>
        <w:rPr>
          <w:rStyle w:val="apple-style-span"/>
          <w:rFonts w:ascii="Times New Roman" w:hAnsi="Times New Roman"/>
          <w:sz w:val="22"/>
          <w:szCs w:val="22"/>
        </w:rPr>
      </w:pPr>
      <w:r w:rsidRPr="00056657">
        <w:rPr>
          <w:rStyle w:val="apple-style-span"/>
          <w:rFonts w:ascii="Times New Roman" w:hAnsi="Times New Roman"/>
          <w:sz w:val="22"/>
          <w:szCs w:val="22"/>
        </w:rPr>
        <w:t>5.</w:t>
      </w:r>
      <w:r w:rsidR="00813A10" w:rsidRPr="00056657">
        <w:rPr>
          <w:rStyle w:val="apple-style-span"/>
          <w:rFonts w:ascii="Times New Roman" w:hAnsi="Times New Roman"/>
          <w:sz w:val="22"/>
          <w:szCs w:val="22"/>
        </w:rPr>
        <w:t>8</w:t>
      </w:r>
      <w:r w:rsidRPr="00056657">
        <w:rPr>
          <w:rStyle w:val="apple-style-span"/>
          <w:rFonts w:ascii="Times New Roman" w:hAnsi="Times New Roman"/>
          <w:sz w:val="22"/>
          <w:szCs w:val="22"/>
        </w:rPr>
        <w:t>.</w:t>
      </w:r>
      <w:r w:rsidR="00E93928" w:rsidRPr="00056657">
        <w:rPr>
          <w:rStyle w:val="apple-style-span"/>
          <w:rFonts w:ascii="Times New Roman" w:hAnsi="Times New Roman"/>
          <w:sz w:val="22"/>
          <w:szCs w:val="22"/>
        </w:rPr>
        <w:t xml:space="preserve"> Контент Приложения должен с</w:t>
      </w:r>
      <w:r w:rsidR="003C3947" w:rsidRPr="00056657">
        <w:rPr>
          <w:rStyle w:val="apple-style-span"/>
          <w:rFonts w:ascii="Times New Roman" w:hAnsi="Times New Roman"/>
          <w:sz w:val="22"/>
          <w:szCs w:val="22"/>
        </w:rPr>
        <w:t>оответствовать возрастной категории</w:t>
      </w:r>
      <w:r w:rsidR="00E93928" w:rsidRPr="00056657">
        <w:rPr>
          <w:rStyle w:val="apple-style-span"/>
          <w:rFonts w:ascii="Times New Roman" w:hAnsi="Times New Roman"/>
          <w:sz w:val="22"/>
          <w:szCs w:val="22"/>
        </w:rPr>
        <w:t xml:space="preserve"> 6+</w:t>
      </w:r>
      <w:r w:rsidR="003C3947" w:rsidRPr="00056657">
        <w:rPr>
          <w:rStyle w:val="apple-style-span"/>
          <w:rFonts w:ascii="Times New Roman" w:hAnsi="Times New Roman"/>
          <w:sz w:val="22"/>
          <w:szCs w:val="22"/>
        </w:rPr>
        <w:t xml:space="preserve"> в соответствии с требованиями Федерального закона от 29.12.2010 N 436-ФЗ "О защите детей от информации, причиняющей вред их здоровью и развитию"</w:t>
      </w:r>
      <w:r w:rsidR="00E93928" w:rsidRPr="00056657">
        <w:rPr>
          <w:rStyle w:val="apple-style-span"/>
          <w:rFonts w:ascii="Times New Roman" w:hAnsi="Times New Roman"/>
          <w:sz w:val="22"/>
          <w:szCs w:val="22"/>
        </w:rPr>
        <w:t>.</w:t>
      </w:r>
    </w:p>
    <w:p w14:paraId="373B4381" w14:textId="667DBD7E" w:rsidR="00DE7AD6" w:rsidRPr="00056657" w:rsidRDefault="00813A10" w:rsidP="004971C7">
      <w:pPr>
        <w:jc w:val="both"/>
        <w:rPr>
          <w:rStyle w:val="apple-style-span"/>
          <w:rFonts w:ascii="Times New Roman" w:hAnsi="Times New Roman"/>
          <w:sz w:val="22"/>
          <w:szCs w:val="22"/>
        </w:rPr>
      </w:pPr>
      <w:r w:rsidRPr="00056657">
        <w:rPr>
          <w:rStyle w:val="apple-style-span"/>
          <w:rFonts w:ascii="Times New Roman" w:hAnsi="Times New Roman"/>
        </w:rPr>
        <w:t>5</w:t>
      </w:r>
      <w:r w:rsidRPr="00056657">
        <w:rPr>
          <w:rStyle w:val="apple-style-span"/>
          <w:rFonts w:ascii="Times New Roman" w:hAnsi="Times New Roman"/>
          <w:sz w:val="22"/>
          <w:szCs w:val="22"/>
        </w:rPr>
        <w:t>.9</w:t>
      </w:r>
      <w:r w:rsidR="00484691" w:rsidRPr="00056657">
        <w:rPr>
          <w:rStyle w:val="apple-style-span"/>
          <w:rFonts w:ascii="Times New Roman" w:hAnsi="Times New Roman"/>
          <w:sz w:val="22"/>
          <w:szCs w:val="22"/>
        </w:rPr>
        <w:t xml:space="preserve">. Приложение не должно </w:t>
      </w:r>
      <w:r w:rsidR="00E93928" w:rsidRPr="00056657">
        <w:rPr>
          <w:rStyle w:val="apple-style-span"/>
          <w:rFonts w:ascii="Times New Roman" w:hAnsi="Times New Roman"/>
          <w:sz w:val="22"/>
          <w:szCs w:val="22"/>
        </w:rPr>
        <w:t>полностью копировать функциональность других приложений.</w:t>
      </w:r>
      <w:r w:rsidR="00484691" w:rsidRPr="00056657">
        <w:rPr>
          <w:rStyle w:val="apple-style-span"/>
          <w:rFonts w:ascii="Times New Roman" w:hAnsi="Times New Roman"/>
          <w:sz w:val="22"/>
          <w:szCs w:val="22"/>
        </w:rPr>
        <w:t xml:space="preserve"> </w:t>
      </w:r>
    </w:p>
    <w:p w14:paraId="609C3352" w14:textId="6D8B83DD" w:rsidR="00C53F48" w:rsidRPr="00040B5E" w:rsidRDefault="00813A10" w:rsidP="004971C7">
      <w:pPr>
        <w:jc w:val="both"/>
        <w:rPr>
          <w:rStyle w:val="apple-style-span"/>
          <w:rFonts w:ascii="Times New Roman" w:hAnsi="Times New Roman"/>
          <w:sz w:val="22"/>
          <w:szCs w:val="22"/>
        </w:rPr>
      </w:pPr>
      <w:r w:rsidRPr="00056657">
        <w:rPr>
          <w:rStyle w:val="apple-style-span"/>
          <w:rFonts w:ascii="Times New Roman" w:hAnsi="Times New Roman"/>
          <w:sz w:val="22"/>
          <w:szCs w:val="22"/>
        </w:rPr>
        <w:t>5.10</w:t>
      </w:r>
      <w:r w:rsidR="00484691" w:rsidRPr="00056657">
        <w:rPr>
          <w:rStyle w:val="apple-style-span"/>
          <w:rFonts w:ascii="Times New Roman" w:hAnsi="Times New Roman"/>
          <w:sz w:val="22"/>
          <w:szCs w:val="22"/>
        </w:rPr>
        <w:t xml:space="preserve">. </w:t>
      </w:r>
      <w:r w:rsidR="00E93928" w:rsidRPr="00056657">
        <w:rPr>
          <w:rStyle w:val="apple-style-span"/>
          <w:rFonts w:ascii="Times New Roman" w:hAnsi="Times New Roman"/>
          <w:sz w:val="22"/>
          <w:szCs w:val="22"/>
        </w:rPr>
        <w:t>О</w:t>
      </w:r>
      <w:r w:rsidR="00484691" w:rsidRPr="00056657">
        <w:rPr>
          <w:rStyle w:val="apple-style-span"/>
          <w:rFonts w:ascii="Times New Roman" w:hAnsi="Times New Roman"/>
          <w:sz w:val="22"/>
          <w:szCs w:val="22"/>
        </w:rPr>
        <w:t xml:space="preserve">тправляемые </w:t>
      </w:r>
      <w:r w:rsidR="00484691" w:rsidRPr="00040B5E">
        <w:rPr>
          <w:rStyle w:val="apple-style-span"/>
          <w:rFonts w:ascii="Times New Roman" w:hAnsi="Times New Roman"/>
          <w:sz w:val="22"/>
          <w:szCs w:val="22"/>
        </w:rPr>
        <w:t>П</w:t>
      </w:r>
      <w:r w:rsidR="00E93928" w:rsidRPr="00040B5E">
        <w:rPr>
          <w:rStyle w:val="apple-style-span"/>
          <w:rFonts w:ascii="Times New Roman" w:hAnsi="Times New Roman"/>
          <w:sz w:val="22"/>
          <w:szCs w:val="22"/>
        </w:rPr>
        <w:t>ользователям</w:t>
      </w:r>
      <w:r w:rsidR="00C53F48" w:rsidRPr="00040B5E">
        <w:rPr>
          <w:rStyle w:val="apple-style-span"/>
          <w:rFonts w:ascii="Times New Roman" w:hAnsi="Times New Roman"/>
          <w:sz w:val="22"/>
          <w:szCs w:val="22"/>
        </w:rPr>
        <w:t xml:space="preserve"> Сайта Системы</w:t>
      </w:r>
      <w:r w:rsidR="00E93928" w:rsidRPr="00040B5E">
        <w:rPr>
          <w:rStyle w:val="apple-style-span"/>
          <w:rFonts w:ascii="Times New Roman" w:hAnsi="Times New Roman"/>
          <w:sz w:val="22"/>
          <w:szCs w:val="22"/>
        </w:rPr>
        <w:t xml:space="preserve"> оповещения не должны содержать не относящейся к </w:t>
      </w:r>
      <w:r w:rsidR="00C53F48" w:rsidRPr="00040B5E">
        <w:rPr>
          <w:rStyle w:val="apple-style-span"/>
          <w:rFonts w:ascii="Times New Roman" w:hAnsi="Times New Roman"/>
          <w:sz w:val="22"/>
          <w:szCs w:val="22"/>
        </w:rPr>
        <w:t>П</w:t>
      </w:r>
      <w:r w:rsidR="00E93928" w:rsidRPr="00040B5E">
        <w:rPr>
          <w:rStyle w:val="apple-style-span"/>
          <w:rFonts w:ascii="Times New Roman" w:hAnsi="Times New Roman"/>
          <w:sz w:val="22"/>
          <w:szCs w:val="22"/>
        </w:rPr>
        <w:t>риложению посторонней информации или спама.</w:t>
      </w:r>
    </w:p>
    <w:p w14:paraId="3A7DF941" w14:textId="600501BF" w:rsidR="007F1839" w:rsidRPr="00040B5E" w:rsidRDefault="00813A10" w:rsidP="004971C7">
      <w:pPr>
        <w:jc w:val="both"/>
        <w:rPr>
          <w:rStyle w:val="apple-style-span"/>
          <w:sz w:val="22"/>
          <w:szCs w:val="22"/>
        </w:rPr>
      </w:pPr>
      <w:r w:rsidRPr="00040B5E">
        <w:rPr>
          <w:rStyle w:val="apple-style-span"/>
          <w:rFonts w:ascii="Times New Roman" w:hAnsi="Times New Roman"/>
          <w:sz w:val="22"/>
          <w:szCs w:val="22"/>
        </w:rPr>
        <w:t>5.11</w:t>
      </w:r>
      <w:r w:rsidR="00C53F48" w:rsidRPr="00040B5E">
        <w:rPr>
          <w:rStyle w:val="apple-style-span"/>
          <w:rFonts w:ascii="Times New Roman" w:hAnsi="Times New Roman"/>
          <w:sz w:val="22"/>
          <w:szCs w:val="22"/>
        </w:rPr>
        <w:t xml:space="preserve">. </w:t>
      </w:r>
      <w:r w:rsidR="00E93928" w:rsidRPr="00040B5E">
        <w:rPr>
          <w:rStyle w:val="apple-style-span"/>
          <w:rFonts w:ascii="Times New Roman" w:hAnsi="Times New Roman"/>
          <w:sz w:val="22"/>
          <w:szCs w:val="22"/>
        </w:rPr>
        <w:t>Приложение должно корректно работать в режиме обычного и безопасного (HTTPS) соединения</w:t>
      </w:r>
      <w:r w:rsidR="00DE7AD6" w:rsidRPr="00040B5E">
        <w:rPr>
          <w:rStyle w:val="apple-style-span"/>
          <w:rFonts w:ascii="Times New Roman" w:hAnsi="Times New Roman"/>
          <w:sz w:val="22"/>
          <w:szCs w:val="22"/>
        </w:rPr>
        <w:t>,</w:t>
      </w:r>
      <w:r w:rsidR="00E93928" w:rsidRPr="00040B5E">
        <w:rPr>
          <w:rStyle w:val="apple-style-span"/>
          <w:rFonts w:ascii="Times New Roman" w:hAnsi="Times New Roman"/>
          <w:sz w:val="22"/>
          <w:szCs w:val="22"/>
        </w:rPr>
        <w:t xml:space="preserve"> во всех браузерах</w:t>
      </w:r>
      <w:r w:rsidR="00C53F48" w:rsidRPr="00040B5E">
        <w:rPr>
          <w:rStyle w:val="apple-style-span"/>
          <w:rFonts w:ascii="Times New Roman" w:hAnsi="Times New Roman"/>
          <w:sz w:val="22"/>
          <w:szCs w:val="22"/>
        </w:rPr>
        <w:t>, поддерживаемых Дневник.ру (</w:t>
      </w:r>
      <w:r w:rsidR="00056657" w:rsidRPr="00040B5E">
        <w:rPr>
          <w:rFonts w:ascii="Times New Roman" w:hAnsi="Times New Roman"/>
          <w:sz w:val="22"/>
          <w:szCs w:val="22"/>
        </w:rPr>
        <w:t>Chrome, Firefox, Opera, Safari, Internet Explorer</w:t>
      </w:r>
      <w:r w:rsidR="00C53F48" w:rsidRPr="00040B5E">
        <w:rPr>
          <w:rStyle w:val="apple-style-span"/>
          <w:rFonts w:ascii="Times New Roman" w:hAnsi="Times New Roman"/>
          <w:sz w:val="22"/>
          <w:szCs w:val="22"/>
        </w:rPr>
        <w:t xml:space="preserve"> )</w:t>
      </w:r>
      <w:r w:rsidR="00E93928" w:rsidRPr="00040B5E">
        <w:rPr>
          <w:rStyle w:val="apple-style-span"/>
          <w:rFonts w:ascii="Times New Roman" w:hAnsi="Times New Roman"/>
          <w:sz w:val="22"/>
          <w:szCs w:val="22"/>
        </w:rPr>
        <w:t>.</w:t>
      </w:r>
    </w:p>
    <w:p w14:paraId="06408D1D" w14:textId="47CDEB1C" w:rsidR="00C53F48" w:rsidRPr="00040B5E" w:rsidRDefault="00813A10" w:rsidP="004971C7">
      <w:pPr>
        <w:jc w:val="both"/>
        <w:rPr>
          <w:rStyle w:val="apple-style-span"/>
          <w:rFonts w:ascii="Times New Roman" w:hAnsi="Times New Roman"/>
          <w:sz w:val="22"/>
          <w:szCs w:val="22"/>
        </w:rPr>
      </w:pPr>
      <w:r w:rsidRPr="00040B5E">
        <w:rPr>
          <w:rStyle w:val="apple-style-span"/>
          <w:sz w:val="22"/>
          <w:szCs w:val="22"/>
        </w:rPr>
        <w:t>5.12</w:t>
      </w:r>
      <w:r w:rsidR="007F1839" w:rsidRPr="00040B5E">
        <w:rPr>
          <w:rStyle w:val="apple-style-span"/>
          <w:sz w:val="22"/>
          <w:szCs w:val="22"/>
        </w:rPr>
        <w:t xml:space="preserve">. </w:t>
      </w:r>
      <w:r w:rsidR="00C53F48" w:rsidRPr="00040B5E">
        <w:rPr>
          <w:rStyle w:val="apple-style-span"/>
          <w:sz w:val="22"/>
          <w:szCs w:val="22"/>
        </w:rPr>
        <w:t>Приложение должно быть полностью переведено на русский язык.</w:t>
      </w:r>
    </w:p>
    <w:p w14:paraId="3DDF226F" w14:textId="204EF68C" w:rsidR="007F1839" w:rsidRPr="00056657" w:rsidRDefault="00C53F48" w:rsidP="004971C7">
      <w:pPr>
        <w:jc w:val="both"/>
        <w:rPr>
          <w:rFonts w:ascii="Times New Roman" w:hAnsi="Times New Roman"/>
          <w:sz w:val="22"/>
          <w:szCs w:val="22"/>
        </w:rPr>
      </w:pPr>
      <w:r w:rsidRPr="00040B5E">
        <w:rPr>
          <w:rStyle w:val="apple-style-span"/>
          <w:sz w:val="22"/>
          <w:szCs w:val="22"/>
        </w:rPr>
        <w:t>5</w:t>
      </w:r>
      <w:r w:rsidR="007F1839" w:rsidRPr="00040B5E">
        <w:rPr>
          <w:rStyle w:val="apple-style-span"/>
          <w:rFonts w:ascii="Times New Roman" w:hAnsi="Times New Roman"/>
          <w:sz w:val="22"/>
          <w:szCs w:val="22"/>
        </w:rPr>
        <w:t>.1</w:t>
      </w:r>
      <w:r w:rsidR="00813A10" w:rsidRPr="00040B5E">
        <w:rPr>
          <w:rStyle w:val="apple-style-span"/>
          <w:sz w:val="22"/>
          <w:szCs w:val="22"/>
        </w:rPr>
        <w:t>3</w:t>
      </w:r>
      <w:r w:rsidRPr="00040B5E">
        <w:rPr>
          <w:rStyle w:val="apple-style-span"/>
          <w:sz w:val="22"/>
          <w:szCs w:val="22"/>
        </w:rPr>
        <w:t>. Приложение должно быть визуально привлекательным, все элементы должны быть выполнены в едином стиле. Приложение может быть отклонено, если</w:t>
      </w:r>
      <w:r w:rsidRPr="00056657">
        <w:rPr>
          <w:rStyle w:val="apple-style-span"/>
          <w:sz w:val="22"/>
          <w:szCs w:val="22"/>
        </w:rPr>
        <w:t xml:space="preserve"> его интерфейс слишком сложный или недостаточно проработанный</w:t>
      </w:r>
      <w:r w:rsidRPr="00056657">
        <w:rPr>
          <w:rFonts w:ascii="Times New Roman" w:hAnsi="Times New Roman"/>
          <w:sz w:val="22"/>
          <w:szCs w:val="22"/>
        </w:rPr>
        <w:t xml:space="preserve">. </w:t>
      </w:r>
    </w:p>
    <w:p w14:paraId="3986D004" w14:textId="61B73447" w:rsidR="00C53F48" w:rsidRPr="00056657" w:rsidRDefault="00813A10" w:rsidP="004971C7">
      <w:pPr>
        <w:jc w:val="both"/>
        <w:rPr>
          <w:rFonts w:ascii="Times New Roman" w:hAnsi="Times New Roman"/>
          <w:sz w:val="22"/>
          <w:szCs w:val="22"/>
        </w:rPr>
      </w:pPr>
      <w:r w:rsidRPr="00056657">
        <w:rPr>
          <w:rFonts w:ascii="Times New Roman" w:hAnsi="Times New Roman"/>
          <w:sz w:val="22"/>
          <w:szCs w:val="22"/>
        </w:rPr>
        <w:t>5.14</w:t>
      </w:r>
      <w:r w:rsidR="00DC5C4D" w:rsidRPr="00056657">
        <w:rPr>
          <w:rFonts w:ascii="Times New Roman" w:hAnsi="Times New Roman"/>
          <w:sz w:val="22"/>
          <w:szCs w:val="22"/>
        </w:rPr>
        <w:t xml:space="preserve">. </w:t>
      </w:r>
      <w:r w:rsidR="00C53F48" w:rsidRPr="00056657">
        <w:rPr>
          <w:rFonts w:ascii="Times New Roman" w:hAnsi="Times New Roman"/>
          <w:sz w:val="22"/>
          <w:szCs w:val="22"/>
        </w:rPr>
        <w:t>К тестированию предоставляется законченна</w:t>
      </w:r>
      <w:r w:rsidR="003A5758" w:rsidRPr="00056657">
        <w:rPr>
          <w:rFonts w:ascii="Times New Roman" w:hAnsi="Times New Roman"/>
          <w:sz w:val="22"/>
          <w:szCs w:val="22"/>
        </w:rPr>
        <w:t>я версия П</w:t>
      </w:r>
      <w:r w:rsidR="00C53F48" w:rsidRPr="00056657">
        <w:rPr>
          <w:rFonts w:ascii="Times New Roman" w:hAnsi="Times New Roman"/>
          <w:sz w:val="22"/>
          <w:szCs w:val="22"/>
        </w:rPr>
        <w:t>риложения.</w:t>
      </w:r>
    </w:p>
    <w:p w14:paraId="70780FA8" w14:textId="4BF77603" w:rsidR="00DC5C4D" w:rsidRPr="00056657" w:rsidRDefault="00813A10" w:rsidP="004971C7">
      <w:pPr>
        <w:jc w:val="both"/>
        <w:rPr>
          <w:rFonts w:ascii="Times New Roman" w:hAnsi="Times New Roman"/>
          <w:sz w:val="22"/>
          <w:szCs w:val="22"/>
        </w:rPr>
      </w:pPr>
      <w:r w:rsidRPr="00056657">
        <w:rPr>
          <w:rFonts w:ascii="Times New Roman" w:hAnsi="Times New Roman"/>
          <w:sz w:val="22"/>
          <w:szCs w:val="22"/>
        </w:rPr>
        <w:t>5.15</w:t>
      </w:r>
      <w:r w:rsidR="00DC5C4D" w:rsidRPr="00056657">
        <w:rPr>
          <w:rFonts w:ascii="Times New Roman" w:hAnsi="Times New Roman"/>
          <w:sz w:val="22"/>
          <w:szCs w:val="22"/>
        </w:rPr>
        <w:t xml:space="preserve">. </w:t>
      </w:r>
      <w:r w:rsidR="00DC5C4D" w:rsidRPr="00056657">
        <w:rPr>
          <w:sz w:val="22"/>
          <w:szCs w:val="22"/>
        </w:rPr>
        <w:t>При наличии диалоговых окон в приложении, открывать их только внутри фрейма, который не должен содержать рекламные материалы (баннеры и т.п.).</w:t>
      </w:r>
    </w:p>
    <w:p w14:paraId="5C672CC5" w14:textId="0C7B2DEF" w:rsidR="00DC5C4D" w:rsidRPr="00056657" w:rsidRDefault="00813A10" w:rsidP="004971C7">
      <w:pPr>
        <w:jc w:val="both"/>
        <w:rPr>
          <w:sz w:val="22"/>
          <w:szCs w:val="22"/>
        </w:rPr>
      </w:pPr>
      <w:r w:rsidRPr="00056657">
        <w:rPr>
          <w:rFonts w:ascii="Times New Roman" w:hAnsi="Times New Roman"/>
          <w:sz w:val="22"/>
          <w:szCs w:val="22"/>
        </w:rPr>
        <w:t>5.16</w:t>
      </w:r>
      <w:r w:rsidR="00DC5C4D" w:rsidRPr="00056657">
        <w:rPr>
          <w:rFonts w:ascii="Times New Roman" w:hAnsi="Times New Roman"/>
          <w:sz w:val="22"/>
          <w:szCs w:val="22"/>
        </w:rPr>
        <w:t xml:space="preserve">. </w:t>
      </w:r>
      <w:r w:rsidR="00DC5C4D" w:rsidRPr="00056657">
        <w:rPr>
          <w:sz w:val="22"/>
          <w:szCs w:val="22"/>
        </w:rPr>
        <w:t xml:space="preserve">При наличии ссылок и </w:t>
      </w:r>
      <w:r w:rsidR="003061A3" w:rsidRPr="00056657">
        <w:rPr>
          <w:sz w:val="22"/>
          <w:szCs w:val="22"/>
        </w:rPr>
        <w:t>всплывающих окон (</w:t>
      </w:r>
      <w:r w:rsidR="003061A3" w:rsidRPr="00056657">
        <w:rPr>
          <w:sz w:val="22"/>
          <w:szCs w:val="22"/>
          <w:lang w:val="en-US"/>
        </w:rPr>
        <w:t>pop</w:t>
      </w:r>
      <w:r w:rsidR="003061A3" w:rsidRPr="00056657">
        <w:rPr>
          <w:sz w:val="22"/>
          <w:szCs w:val="22"/>
        </w:rPr>
        <w:t>-</w:t>
      </w:r>
      <w:r w:rsidR="003061A3" w:rsidRPr="00056657">
        <w:rPr>
          <w:sz w:val="22"/>
          <w:szCs w:val="22"/>
          <w:lang w:val="en-US"/>
        </w:rPr>
        <w:t>up</w:t>
      </w:r>
      <w:r w:rsidR="003061A3" w:rsidRPr="00056657">
        <w:rPr>
          <w:sz w:val="22"/>
          <w:szCs w:val="22"/>
        </w:rPr>
        <w:t>)</w:t>
      </w:r>
      <w:r w:rsidR="00DC5C4D" w:rsidRPr="00056657">
        <w:rPr>
          <w:sz w:val="22"/>
          <w:szCs w:val="22"/>
        </w:rPr>
        <w:t>, ведущих на сторонние ресурсы, необходимо уведомить сотрудника Исполнителя по email, указанному в качестве контактного в Разделе 12 Договора.</w:t>
      </w:r>
    </w:p>
    <w:p w14:paraId="63BD85F6" w14:textId="77777777" w:rsidR="00E93928" w:rsidRPr="00056657" w:rsidRDefault="00E93928" w:rsidP="00DC5C4D">
      <w:pPr>
        <w:spacing w:after="160" w:line="259" w:lineRule="auto"/>
        <w:rPr>
          <w:rStyle w:val="apple-style-span"/>
          <w:rFonts w:asciiTheme="minorHAnsi" w:hAnsiTheme="minorHAnsi"/>
          <w:sz w:val="22"/>
          <w:szCs w:val="22"/>
        </w:rPr>
      </w:pPr>
    </w:p>
    <w:p w14:paraId="48D8EEBB" w14:textId="6C9DCEE9" w:rsidR="00D375CD" w:rsidRPr="004D27A0" w:rsidRDefault="00DC5C4D" w:rsidP="00D15EF5">
      <w:pPr>
        <w:pStyle w:val="2"/>
        <w:spacing w:before="0" w:after="0"/>
        <w:rPr>
          <w:sz w:val="22"/>
          <w:szCs w:val="22"/>
        </w:rPr>
      </w:pPr>
      <w:bookmarkStart w:id="1" w:name="_Toc150232599"/>
      <w:r>
        <w:rPr>
          <w:sz w:val="22"/>
          <w:szCs w:val="22"/>
        </w:rPr>
        <w:t>6</w:t>
      </w:r>
      <w:r w:rsidR="00D375CD" w:rsidRPr="004D27A0">
        <w:rPr>
          <w:sz w:val="22"/>
          <w:szCs w:val="22"/>
        </w:rPr>
        <w:t>.</w:t>
      </w:r>
      <w:r w:rsidR="00D375CD" w:rsidRPr="004D27A0">
        <w:rPr>
          <w:sz w:val="22"/>
          <w:szCs w:val="22"/>
        </w:rPr>
        <w:tab/>
        <w:t>ФОРС-МАЖОР</w:t>
      </w:r>
      <w:bookmarkEnd w:id="1"/>
    </w:p>
    <w:p w14:paraId="454B4597" w14:textId="7D17BD79" w:rsidR="00D375CD" w:rsidRPr="00056657" w:rsidRDefault="00DC5C4D" w:rsidP="00E93928">
      <w:pPr>
        <w:jc w:val="both"/>
        <w:rPr>
          <w:rFonts w:ascii="Times New Roman" w:hAnsi="Times New Roman"/>
          <w:sz w:val="22"/>
          <w:szCs w:val="22"/>
        </w:rPr>
      </w:pPr>
      <w:r w:rsidRPr="00056657">
        <w:rPr>
          <w:rFonts w:ascii="Times New Roman" w:hAnsi="Times New Roman"/>
          <w:sz w:val="22"/>
          <w:szCs w:val="22"/>
        </w:rPr>
        <w:t>6</w:t>
      </w:r>
      <w:r w:rsidR="00D375CD" w:rsidRPr="00056657">
        <w:rPr>
          <w:rFonts w:ascii="Times New Roman" w:hAnsi="Times New Roman"/>
          <w:sz w:val="22"/>
          <w:szCs w:val="22"/>
        </w:rPr>
        <w:t>.1.</w:t>
      </w:r>
      <w:r w:rsidR="00D375CD" w:rsidRPr="00056657">
        <w:rPr>
          <w:rFonts w:ascii="Times New Roman" w:hAnsi="Times New Roman"/>
          <w:sz w:val="22"/>
          <w:szCs w:val="22"/>
        </w:rPr>
        <w:tab/>
        <w:t xml:space="preserve">Стороны освобождаются от ответственности за неисполнение или ненадлежащее исполнение </w:t>
      </w:r>
      <w:r w:rsidR="00D375CD" w:rsidRPr="00056657">
        <w:rPr>
          <w:rFonts w:ascii="Times New Roman" w:hAnsi="Times New Roman"/>
          <w:sz w:val="22"/>
          <w:szCs w:val="22"/>
        </w:rPr>
        <w:lastRenderedPageBreak/>
        <w:t>обязанностей по настоящему Договору, если оно явилось следствием форс-мажора. Под форс-мажором понимаются следующие обстоятельства:</w:t>
      </w:r>
    </w:p>
    <w:p w14:paraId="73B97A88" w14:textId="53674EFD" w:rsidR="00D375CD" w:rsidRPr="00056657" w:rsidRDefault="00DC5C4D" w:rsidP="00D15EF5">
      <w:pPr>
        <w:ind w:left="708"/>
        <w:jc w:val="both"/>
        <w:rPr>
          <w:rFonts w:ascii="Times New Roman" w:hAnsi="Times New Roman"/>
          <w:sz w:val="22"/>
          <w:szCs w:val="22"/>
        </w:rPr>
      </w:pPr>
      <w:r w:rsidRPr="00056657">
        <w:rPr>
          <w:rFonts w:ascii="Times New Roman" w:hAnsi="Times New Roman"/>
          <w:sz w:val="22"/>
          <w:szCs w:val="22"/>
        </w:rPr>
        <w:t>6</w:t>
      </w:r>
      <w:r w:rsidR="00D375CD" w:rsidRPr="00056657">
        <w:rPr>
          <w:rFonts w:ascii="Times New Roman" w:hAnsi="Times New Roman"/>
          <w:sz w:val="22"/>
          <w:szCs w:val="22"/>
        </w:rPr>
        <w:t>.1.1.</w:t>
      </w:r>
      <w:r w:rsidR="00D375CD" w:rsidRPr="00056657">
        <w:rPr>
          <w:rFonts w:ascii="Times New Roman" w:hAnsi="Times New Roman"/>
          <w:sz w:val="22"/>
          <w:szCs w:val="22"/>
        </w:rPr>
        <w:tab/>
        <w:t>Обстоятельства непреодолимой силы, т.е. такие чрезвычайные обстоятельства, которые Стороны, исходя из своих разумно понимаемых возможностей, не могли предотвратить, в том числе природные явления – стихийные бедствия (наводнения, землетрясения, ураганы, снежные заносы и другие чрезвычайные погодные условия т.п.) и общественные явления (эпидемии; военные действия (независимо от факта объявления войны), восстания, революции, мятежи, военное правление или узурпация власти, бунты, волнения, беспорядки, воздействие ядерной радиации, забастовки, террористические акты и т.д.).</w:t>
      </w:r>
    </w:p>
    <w:p w14:paraId="2D9EBAF4" w14:textId="3D4E225E" w:rsidR="00D375CD" w:rsidRPr="00056657" w:rsidRDefault="00DC5C4D" w:rsidP="00D15EF5">
      <w:pPr>
        <w:ind w:left="708"/>
        <w:jc w:val="both"/>
        <w:rPr>
          <w:rFonts w:ascii="Times New Roman" w:hAnsi="Times New Roman"/>
          <w:sz w:val="22"/>
          <w:szCs w:val="22"/>
        </w:rPr>
      </w:pPr>
      <w:r w:rsidRPr="00056657">
        <w:rPr>
          <w:rFonts w:ascii="Times New Roman" w:hAnsi="Times New Roman"/>
          <w:sz w:val="22"/>
          <w:szCs w:val="22"/>
        </w:rPr>
        <w:t>6</w:t>
      </w:r>
      <w:r w:rsidR="00D375CD" w:rsidRPr="00056657">
        <w:rPr>
          <w:rFonts w:ascii="Times New Roman" w:hAnsi="Times New Roman"/>
          <w:sz w:val="22"/>
          <w:szCs w:val="22"/>
        </w:rPr>
        <w:t>.1.2.</w:t>
      </w:r>
      <w:r w:rsidR="00D375CD" w:rsidRPr="00056657">
        <w:rPr>
          <w:rFonts w:ascii="Times New Roman" w:hAnsi="Times New Roman"/>
          <w:sz w:val="22"/>
          <w:szCs w:val="22"/>
        </w:rPr>
        <w:tab/>
        <w:t>Действия органов государственной (федеральной и субъектов РФ) и муниципальной власти в пределах их компетенции (а также государственных предприятий и/или учреждений), в том числе издание такими органами актов (индивидуальных и нормативных), прямо или косвенно запрещающих или ограничивающих исполнение обязанностей по Договору.</w:t>
      </w:r>
    </w:p>
    <w:p w14:paraId="3D76ECBF" w14:textId="79893D8C" w:rsidR="00D375CD" w:rsidRPr="00056657" w:rsidRDefault="00DC5C4D" w:rsidP="00E93928">
      <w:pPr>
        <w:ind w:firstLine="1"/>
        <w:jc w:val="both"/>
        <w:rPr>
          <w:rFonts w:ascii="Times New Roman" w:hAnsi="Times New Roman"/>
          <w:sz w:val="22"/>
          <w:szCs w:val="22"/>
        </w:rPr>
      </w:pPr>
      <w:r w:rsidRPr="00056657">
        <w:rPr>
          <w:rFonts w:ascii="Times New Roman" w:hAnsi="Times New Roman"/>
          <w:sz w:val="22"/>
          <w:szCs w:val="22"/>
        </w:rPr>
        <w:t>6</w:t>
      </w:r>
      <w:r w:rsidR="00D375CD" w:rsidRPr="00056657">
        <w:rPr>
          <w:rFonts w:ascii="Times New Roman" w:hAnsi="Times New Roman"/>
          <w:sz w:val="22"/>
          <w:szCs w:val="22"/>
        </w:rPr>
        <w:t>.2.</w:t>
      </w:r>
      <w:r w:rsidR="00D375CD" w:rsidRPr="00056657">
        <w:rPr>
          <w:rFonts w:ascii="Times New Roman" w:hAnsi="Times New Roman"/>
          <w:sz w:val="22"/>
          <w:szCs w:val="22"/>
        </w:rPr>
        <w:tab/>
      </w:r>
      <w:r w:rsidR="00D375CD" w:rsidRPr="00056657">
        <w:rPr>
          <w:rFonts w:ascii="Times New Roman" w:hAnsi="Times New Roman"/>
          <w:snapToGrid w:val="0"/>
          <w:sz w:val="22"/>
          <w:szCs w:val="22"/>
        </w:rPr>
        <w:t xml:space="preserve">Сторона, для которой возникла невозможность исполнения или надлежащего исполнения обязанностей по настоящему Договору вследствие форс-мажора, должна в течение 3 (трех) дней известить об этом другую Сторону в письменной форме, с представлением надлежащих доказательств наличия обстоятельств форс-мажора. Неуведомление или ненадлежащее уведомление о наступлении таких обстоятельств лишает эту Сторону права ссылаться на них. Надлежащим доказательством наличия обстоятельств форс-мажора является справка, </w:t>
      </w:r>
      <w:r w:rsidR="00D375CD" w:rsidRPr="00056657">
        <w:rPr>
          <w:rFonts w:ascii="Times New Roman" w:hAnsi="Times New Roman"/>
          <w:sz w:val="22"/>
          <w:szCs w:val="22"/>
        </w:rPr>
        <w:t>выданная Торгово-Промышленной Палатой РФ или другим компетентным органом.</w:t>
      </w:r>
    </w:p>
    <w:p w14:paraId="16652784" w14:textId="210B160D" w:rsidR="00D375CD" w:rsidRPr="00056657" w:rsidRDefault="00DC5C4D" w:rsidP="00E93928">
      <w:pPr>
        <w:ind w:firstLine="1"/>
        <w:jc w:val="both"/>
        <w:rPr>
          <w:rFonts w:ascii="Times New Roman" w:hAnsi="Times New Roman"/>
          <w:sz w:val="22"/>
          <w:szCs w:val="22"/>
        </w:rPr>
      </w:pPr>
      <w:r w:rsidRPr="00056657">
        <w:rPr>
          <w:rFonts w:ascii="Times New Roman" w:hAnsi="Times New Roman"/>
          <w:sz w:val="22"/>
          <w:szCs w:val="22"/>
        </w:rPr>
        <w:t>6</w:t>
      </w:r>
      <w:r w:rsidR="00D375CD" w:rsidRPr="00056657">
        <w:rPr>
          <w:rFonts w:ascii="Times New Roman" w:hAnsi="Times New Roman"/>
          <w:sz w:val="22"/>
          <w:szCs w:val="22"/>
        </w:rPr>
        <w:t>.3.</w:t>
      </w:r>
      <w:r w:rsidR="00D375CD" w:rsidRPr="00056657">
        <w:rPr>
          <w:rFonts w:ascii="Times New Roman" w:hAnsi="Times New Roman"/>
          <w:sz w:val="22"/>
          <w:szCs w:val="22"/>
        </w:rPr>
        <w:tab/>
        <w:t>На срок действия форс-мажора исполнение Сторонами обязанностей по настоящему Договору приостанавливается. После прекращения таких обстоятельств действие Договора возобновляется. При этом Стороны согласовывают в письменной форме новые сроки исполнения обязанностей по Договору и условия их исполнения.</w:t>
      </w:r>
    </w:p>
    <w:p w14:paraId="41A9BB69" w14:textId="4159C3AB" w:rsidR="00D375CD" w:rsidRPr="004D27A0" w:rsidRDefault="00DC5C4D" w:rsidP="00E93928">
      <w:pPr>
        <w:ind w:firstLine="1"/>
        <w:jc w:val="both"/>
        <w:rPr>
          <w:rFonts w:ascii="Times New Roman" w:hAnsi="Times New Roman"/>
          <w:sz w:val="22"/>
          <w:szCs w:val="22"/>
        </w:rPr>
      </w:pPr>
      <w:r w:rsidRPr="00056657">
        <w:rPr>
          <w:rFonts w:ascii="Times New Roman" w:hAnsi="Times New Roman"/>
          <w:sz w:val="22"/>
          <w:szCs w:val="22"/>
        </w:rPr>
        <w:t>6</w:t>
      </w:r>
      <w:r w:rsidR="00D375CD" w:rsidRPr="00056657">
        <w:rPr>
          <w:rFonts w:ascii="Times New Roman" w:hAnsi="Times New Roman"/>
          <w:sz w:val="22"/>
          <w:szCs w:val="22"/>
        </w:rPr>
        <w:t>.4.</w:t>
      </w:r>
      <w:r w:rsidR="00D375CD" w:rsidRPr="00056657">
        <w:rPr>
          <w:rFonts w:ascii="Times New Roman" w:hAnsi="Times New Roman"/>
          <w:sz w:val="22"/>
          <w:szCs w:val="22"/>
        </w:rPr>
        <w:tab/>
      </w:r>
      <w:r w:rsidR="00D375CD" w:rsidRPr="00056657">
        <w:rPr>
          <w:rFonts w:ascii="Times New Roman" w:hAnsi="Times New Roman"/>
          <w:snapToGrid w:val="0"/>
          <w:sz w:val="22"/>
          <w:szCs w:val="22"/>
        </w:rPr>
        <w:t xml:space="preserve">В случае если действие форс-мажора продлится более 2 (двух) месяцев, каждая из Сторон вправе отказаться от исполнения Договора в одностороннем порядке </w:t>
      </w:r>
      <w:r w:rsidR="00D375CD" w:rsidRPr="00056657">
        <w:rPr>
          <w:rFonts w:ascii="Times New Roman" w:hAnsi="Times New Roman"/>
          <w:sz w:val="22"/>
          <w:szCs w:val="22"/>
        </w:rPr>
        <w:t>путем направления другой Стороне письменного уведомления, которое вступает в силу в момент получения.</w:t>
      </w:r>
    </w:p>
    <w:p w14:paraId="2787776C" w14:textId="77777777" w:rsidR="00D375CD" w:rsidRPr="004D27A0" w:rsidRDefault="00D375CD" w:rsidP="00D15EF5">
      <w:pPr>
        <w:jc w:val="both"/>
        <w:rPr>
          <w:rFonts w:ascii="Times New Roman" w:hAnsi="Times New Roman"/>
          <w:sz w:val="22"/>
          <w:szCs w:val="22"/>
        </w:rPr>
      </w:pPr>
    </w:p>
    <w:p w14:paraId="12FD40A1" w14:textId="2BB453E2" w:rsidR="00D375CD" w:rsidRPr="004D27A0" w:rsidRDefault="00DC5C4D" w:rsidP="00D15EF5">
      <w:pPr>
        <w:pStyle w:val="2"/>
        <w:spacing w:before="0" w:after="0"/>
        <w:rPr>
          <w:sz w:val="22"/>
          <w:szCs w:val="22"/>
        </w:rPr>
      </w:pPr>
      <w:bookmarkStart w:id="2" w:name="_Toc150232600"/>
      <w:r>
        <w:rPr>
          <w:sz w:val="22"/>
          <w:szCs w:val="22"/>
        </w:rPr>
        <w:t>7</w:t>
      </w:r>
      <w:r w:rsidR="00D375CD" w:rsidRPr="004D27A0">
        <w:rPr>
          <w:sz w:val="22"/>
          <w:szCs w:val="22"/>
        </w:rPr>
        <w:t>.</w:t>
      </w:r>
      <w:r w:rsidR="00D375CD" w:rsidRPr="004D27A0">
        <w:rPr>
          <w:sz w:val="22"/>
          <w:szCs w:val="22"/>
        </w:rPr>
        <w:tab/>
        <w:t>РАЗРЕШЕНИЕ СПОРОВ</w:t>
      </w:r>
      <w:bookmarkEnd w:id="2"/>
    </w:p>
    <w:p w14:paraId="18A52487" w14:textId="4002D9FF" w:rsidR="00D375CD" w:rsidRPr="004D27A0" w:rsidRDefault="00DC5C4D" w:rsidP="00E93928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7</w:t>
      </w:r>
      <w:r w:rsidR="00D375CD" w:rsidRPr="004D27A0">
        <w:rPr>
          <w:rFonts w:ascii="Times New Roman" w:hAnsi="Times New Roman"/>
          <w:snapToGrid w:val="0"/>
          <w:sz w:val="22"/>
          <w:szCs w:val="22"/>
        </w:rPr>
        <w:t>.1.</w:t>
      </w:r>
      <w:r w:rsidR="00D375CD" w:rsidRPr="004D27A0">
        <w:rPr>
          <w:rFonts w:ascii="Times New Roman" w:hAnsi="Times New Roman"/>
          <w:snapToGrid w:val="0"/>
          <w:sz w:val="22"/>
          <w:szCs w:val="22"/>
        </w:rPr>
        <w:tab/>
      </w:r>
      <w:r w:rsidR="00D375CD" w:rsidRPr="004D27A0">
        <w:rPr>
          <w:rFonts w:ascii="Times New Roman" w:hAnsi="Times New Roman"/>
          <w:sz w:val="22"/>
          <w:szCs w:val="22"/>
        </w:rPr>
        <w:t>Стороны устанавливают между собой досудебный претензионный порядок урегулирования споров: любой спор, разногласие, требование или претензия, возникшие на основании или в связи с настоящим Договором (включая все приложения к нему), его заключением, действием, исполнением, изменением, нарушением, расторжением, прекращением по иным основаниям, действительностью или толкованием (далее «Споры»), могут быть переданы на разрешения суда только после направления другой Стороне письменной претензии и получения отказа другой Стороны от удовлетворения предъявленных требований (части предъявленных требований) либо в случае неполучения ответа на претензию в течение 30 (тридцати) дней после направления претензии.</w:t>
      </w:r>
    </w:p>
    <w:p w14:paraId="1276FFD3" w14:textId="075E30EE" w:rsidR="00D375CD" w:rsidRPr="004D27A0" w:rsidRDefault="00DC5C4D" w:rsidP="00E93928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7</w:t>
      </w:r>
      <w:r w:rsidR="00D375CD" w:rsidRPr="004D27A0">
        <w:rPr>
          <w:rFonts w:ascii="Times New Roman" w:hAnsi="Times New Roman"/>
          <w:snapToGrid w:val="0"/>
          <w:sz w:val="22"/>
          <w:szCs w:val="22"/>
        </w:rPr>
        <w:t>.2.</w:t>
      </w:r>
      <w:r w:rsidR="00D375CD" w:rsidRPr="004D27A0">
        <w:rPr>
          <w:rFonts w:ascii="Times New Roman" w:hAnsi="Times New Roman"/>
          <w:snapToGrid w:val="0"/>
          <w:sz w:val="22"/>
          <w:szCs w:val="22"/>
        </w:rPr>
        <w:tab/>
        <w:t>Споры, не урегулированные путем переговоров,</w:t>
      </w:r>
      <w:r w:rsidR="00D375CD" w:rsidRPr="004D27A0">
        <w:rPr>
          <w:rFonts w:ascii="Times New Roman" w:hAnsi="Times New Roman"/>
          <w:sz w:val="22"/>
          <w:szCs w:val="22"/>
        </w:rPr>
        <w:t xml:space="preserve"> подлежат окончательному разрешению в </w:t>
      </w:r>
      <w:r w:rsidR="002F71AE" w:rsidRPr="004D27A0">
        <w:rPr>
          <w:rFonts w:ascii="Times New Roman" w:hAnsi="Times New Roman"/>
          <w:sz w:val="22"/>
          <w:szCs w:val="22"/>
        </w:rPr>
        <w:t xml:space="preserve">Арбитражном </w:t>
      </w:r>
      <w:r w:rsidR="00D375CD" w:rsidRPr="004D27A0">
        <w:rPr>
          <w:rFonts w:ascii="Times New Roman" w:hAnsi="Times New Roman"/>
          <w:sz w:val="22"/>
          <w:szCs w:val="22"/>
        </w:rPr>
        <w:t>суде</w:t>
      </w:r>
      <w:r w:rsidR="003A210C">
        <w:rPr>
          <w:rFonts w:ascii="Times New Roman" w:hAnsi="Times New Roman"/>
          <w:sz w:val="22"/>
          <w:szCs w:val="22"/>
        </w:rPr>
        <w:t xml:space="preserve"> Санкт-Петербурга и Ленинградской области.  </w:t>
      </w:r>
      <w:r w:rsidR="00D375CD" w:rsidRPr="004D27A0">
        <w:rPr>
          <w:rFonts w:ascii="Times New Roman" w:hAnsi="Times New Roman"/>
          <w:sz w:val="22"/>
          <w:szCs w:val="22"/>
        </w:rPr>
        <w:t>.</w:t>
      </w:r>
    </w:p>
    <w:p w14:paraId="7A40FEA4" w14:textId="77777777" w:rsidR="00D375CD" w:rsidRPr="004D27A0" w:rsidRDefault="00D375CD" w:rsidP="00E93928">
      <w:pPr>
        <w:jc w:val="both"/>
        <w:rPr>
          <w:rFonts w:ascii="Times New Roman" w:hAnsi="Times New Roman"/>
          <w:sz w:val="22"/>
          <w:szCs w:val="22"/>
        </w:rPr>
      </w:pPr>
    </w:p>
    <w:p w14:paraId="2A75D43D" w14:textId="4387C219" w:rsidR="00D375CD" w:rsidRPr="004D27A0" w:rsidRDefault="00DC5C4D" w:rsidP="00D15EF5">
      <w:pPr>
        <w:pStyle w:val="2"/>
        <w:spacing w:before="0" w:after="0"/>
        <w:rPr>
          <w:sz w:val="22"/>
          <w:szCs w:val="22"/>
        </w:rPr>
      </w:pPr>
      <w:bookmarkStart w:id="3" w:name="_Toc150232601"/>
      <w:r>
        <w:rPr>
          <w:sz w:val="22"/>
          <w:szCs w:val="22"/>
        </w:rPr>
        <w:t>8</w:t>
      </w:r>
      <w:r w:rsidR="00D375CD" w:rsidRPr="004D27A0">
        <w:rPr>
          <w:sz w:val="22"/>
          <w:szCs w:val="22"/>
        </w:rPr>
        <w:t>.</w:t>
      </w:r>
      <w:r w:rsidR="00D375CD" w:rsidRPr="004D27A0">
        <w:rPr>
          <w:sz w:val="22"/>
          <w:szCs w:val="22"/>
        </w:rPr>
        <w:tab/>
        <w:t>ДЕЙСТВИЕ ДОГОВОРА. ПРЕКРАЩЕНИЕ ДОГОВОРНЫХ ОТНОШЕНИЙ</w:t>
      </w:r>
      <w:bookmarkEnd w:id="3"/>
    </w:p>
    <w:p w14:paraId="055BE8FA" w14:textId="346E4140" w:rsidR="00D375CD" w:rsidRPr="004D27A0" w:rsidRDefault="00DC5C4D" w:rsidP="00E93928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8</w:t>
      </w:r>
      <w:r w:rsidR="00D375CD" w:rsidRPr="004D27A0">
        <w:rPr>
          <w:rFonts w:ascii="Times New Roman" w:hAnsi="Times New Roman"/>
          <w:sz w:val="22"/>
          <w:szCs w:val="22"/>
        </w:rPr>
        <w:t>.1.</w:t>
      </w:r>
      <w:r w:rsidR="00D375CD" w:rsidRPr="004D27A0">
        <w:rPr>
          <w:rFonts w:ascii="Times New Roman" w:hAnsi="Times New Roman"/>
          <w:sz w:val="22"/>
          <w:szCs w:val="22"/>
        </w:rPr>
        <w:tab/>
        <w:t>Настоящий Договор</w:t>
      </w:r>
      <w:r w:rsidR="002F71AE" w:rsidRPr="004D27A0">
        <w:rPr>
          <w:rFonts w:ascii="Times New Roman" w:hAnsi="Times New Roman"/>
          <w:sz w:val="22"/>
          <w:szCs w:val="22"/>
        </w:rPr>
        <w:t xml:space="preserve"> вступает в силу </w:t>
      </w:r>
      <w:r w:rsidR="00D368FD" w:rsidRPr="004D27A0">
        <w:rPr>
          <w:rFonts w:ascii="Times New Roman" w:hAnsi="Times New Roman"/>
          <w:sz w:val="22"/>
          <w:szCs w:val="22"/>
        </w:rPr>
        <w:t>с даты</w:t>
      </w:r>
      <w:r w:rsidR="002F71AE" w:rsidRPr="004D27A0">
        <w:rPr>
          <w:rFonts w:ascii="Times New Roman" w:hAnsi="Times New Roman"/>
          <w:sz w:val="22"/>
          <w:szCs w:val="22"/>
        </w:rPr>
        <w:t xml:space="preserve"> его подписания Сторонами и</w:t>
      </w:r>
      <w:r w:rsidR="00D375CD" w:rsidRPr="004D27A0">
        <w:rPr>
          <w:rFonts w:ascii="Times New Roman" w:hAnsi="Times New Roman"/>
          <w:sz w:val="22"/>
          <w:szCs w:val="22"/>
        </w:rPr>
        <w:t xml:space="preserve"> действует до </w:t>
      </w:r>
      <w:r w:rsidR="00934E48" w:rsidRPr="004D27A0">
        <w:rPr>
          <w:rFonts w:ascii="Times New Roman" w:hAnsi="Times New Roman"/>
          <w:sz w:val="22"/>
          <w:szCs w:val="22"/>
        </w:rPr>
        <w:t>3</w:t>
      </w:r>
      <w:r>
        <w:rPr>
          <w:rFonts w:ascii="Times New Roman" w:hAnsi="Times New Roman"/>
          <w:sz w:val="22"/>
          <w:szCs w:val="22"/>
        </w:rPr>
        <w:t>1</w:t>
      </w:r>
      <w:r w:rsidR="00934E48" w:rsidRPr="004D27A0">
        <w:rPr>
          <w:rFonts w:ascii="Times New Roman" w:hAnsi="Times New Roman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>12</w:t>
      </w:r>
      <w:r w:rsidR="00934E48" w:rsidRPr="004D27A0">
        <w:rPr>
          <w:rFonts w:ascii="Times New Roman" w:hAnsi="Times New Roman"/>
          <w:sz w:val="22"/>
          <w:szCs w:val="22"/>
        </w:rPr>
        <w:t>.201</w:t>
      </w:r>
      <w:r w:rsidR="00110E44" w:rsidRPr="004D27A0">
        <w:rPr>
          <w:rFonts w:ascii="Times New Roman" w:hAnsi="Times New Roman"/>
          <w:sz w:val="22"/>
          <w:szCs w:val="22"/>
        </w:rPr>
        <w:t>6</w:t>
      </w:r>
      <w:r w:rsidR="00C01D03" w:rsidRPr="004D27A0">
        <w:rPr>
          <w:rFonts w:ascii="Times New Roman" w:hAnsi="Times New Roman"/>
          <w:sz w:val="22"/>
          <w:szCs w:val="22"/>
        </w:rPr>
        <w:t xml:space="preserve"> г.</w:t>
      </w:r>
    </w:p>
    <w:p w14:paraId="320576DE" w14:textId="04CA1357" w:rsidR="00D375CD" w:rsidRPr="004D27A0" w:rsidRDefault="00DC5C4D" w:rsidP="00E93928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8</w:t>
      </w:r>
      <w:r w:rsidR="00D375CD" w:rsidRPr="004D27A0">
        <w:rPr>
          <w:rFonts w:ascii="Times New Roman" w:hAnsi="Times New Roman"/>
          <w:sz w:val="22"/>
          <w:szCs w:val="22"/>
        </w:rPr>
        <w:t>.2.</w:t>
      </w:r>
      <w:r w:rsidR="00D375CD" w:rsidRPr="004D27A0">
        <w:rPr>
          <w:rFonts w:ascii="Times New Roman" w:hAnsi="Times New Roman"/>
          <w:sz w:val="22"/>
          <w:szCs w:val="22"/>
        </w:rPr>
        <w:tab/>
        <w:t>Договор считается пролонгированным на один календарный год в случае, если за 30 дней до окончания срока действия Договора ни одна из сторон не заявит о своем намерении расторгнуть договор.</w:t>
      </w:r>
    </w:p>
    <w:p w14:paraId="16ADF765" w14:textId="575490F9" w:rsidR="00C01D03" w:rsidRPr="004D27A0" w:rsidRDefault="00DC5C4D" w:rsidP="00E93928">
      <w:pPr>
        <w:tabs>
          <w:tab w:val="left" w:pos="780"/>
        </w:tabs>
        <w:jc w:val="both"/>
        <w:rPr>
          <w:rFonts w:ascii="Times New Roman" w:eastAsia="Times New Roman" w:hAnsi="Times New Roman"/>
          <w:sz w:val="22"/>
          <w:szCs w:val="22"/>
          <w:lang w:eastAsia="ar-SA"/>
        </w:rPr>
      </w:pPr>
      <w:r>
        <w:rPr>
          <w:rFonts w:ascii="Times New Roman" w:eastAsia="Times New Roman" w:hAnsi="Times New Roman"/>
          <w:sz w:val="22"/>
          <w:szCs w:val="22"/>
          <w:lang w:eastAsia="ar-SA"/>
        </w:rPr>
        <w:t>8</w:t>
      </w:r>
      <w:r w:rsidR="00C01D03" w:rsidRPr="004D27A0">
        <w:rPr>
          <w:rFonts w:ascii="Times New Roman" w:eastAsia="Times New Roman" w:hAnsi="Times New Roman"/>
          <w:sz w:val="22"/>
          <w:szCs w:val="22"/>
          <w:lang w:eastAsia="ar-SA"/>
        </w:rPr>
        <w:t>.3.</w:t>
      </w:r>
      <w:r w:rsidR="00C01D03" w:rsidRPr="004D27A0">
        <w:rPr>
          <w:rFonts w:ascii="Times New Roman" w:eastAsia="Times New Roman" w:hAnsi="Times New Roman"/>
          <w:sz w:val="22"/>
          <w:szCs w:val="22"/>
          <w:lang w:eastAsia="ar-SA"/>
        </w:rPr>
        <w:tab/>
        <w:t xml:space="preserve">Настоящий Договор может быть изменен или расторгнут по обоюдному согласию Сторон путем </w:t>
      </w:r>
      <w:r w:rsidR="00C01D03" w:rsidRPr="004D27A0">
        <w:rPr>
          <w:rFonts w:ascii="Times New Roman" w:eastAsia="Times New Roman" w:hAnsi="Times New Roman"/>
          <w:sz w:val="22"/>
          <w:szCs w:val="22"/>
          <w:lang w:eastAsia="ar-SA"/>
        </w:rPr>
        <w:lastRenderedPageBreak/>
        <w:t>заключения дополнительного соглашения к настоящему Договору.</w:t>
      </w:r>
    </w:p>
    <w:p w14:paraId="2AF8A1E1" w14:textId="624A8C47" w:rsidR="00C01D03" w:rsidRPr="004D27A0" w:rsidRDefault="00DC5C4D" w:rsidP="00E93928">
      <w:pPr>
        <w:tabs>
          <w:tab w:val="left" w:pos="78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8</w:t>
      </w:r>
      <w:r w:rsidR="00C01D03" w:rsidRPr="004D27A0">
        <w:rPr>
          <w:rFonts w:ascii="Times New Roman" w:hAnsi="Times New Roman"/>
          <w:sz w:val="22"/>
          <w:szCs w:val="22"/>
        </w:rPr>
        <w:t>.4.</w:t>
      </w:r>
      <w:r w:rsidR="00C01D03" w:rsidRPr="004D27A0">
        <w:rPr>
          <w:rFonts w:ascii="Times New Roman" w:hAnsi="Times New Roman"/>
          <w:sz w:val="22"/>
          <w:szCs w:val="22"/>
        </w:rPr>
        <w:tab/>
        <w:t>Расторжение настоящего Договора возможно по инициативе одной из Сторон. Сторона, по инициативе кото</w:t>
      </w:r>
      <w:r w:rsidR="00C01D03" w:rsidRPr="004D27A0">
        <w:rPr>
          <w:rFonts w:ascii="Times New Roman" w:hAnsi="Times New Roman"/>
          <w:sz w:val="22"/>
          <w:szCs w:val="22"/>
        </w:rPr>
        <w:softHyphen/>
        <w:t>рой осуществляется расторжение настоящего Договора, обязана за 30 (тридцать) календарных дней до желае</w:t>
      </w:r>
      <w:r w:rsidR="00C01D03" w:rsidRPr="004D27A0">
        <w:rPr>
          <w:rFonts w:ascii="Times New Roman" w:hAnsi="Times New Roman"/>
          <w:sz w:val="22"/>
          <w:szCs w:val="22"/>
        </w:rPr>
        <w:softHyphen/>
        <w:t>мой даты расторжения уведомить в письменном виде о своем намерении другую Сторону.</w:t>
      </w:r>
    </w:p>
    <w:p w14:paraId="1F66F375" w14:textId="60F4683E" w:rsidR="00C01D03" w:rsidRPr="004D27A0" w:rsidRDefault="00DC5C4D" w:rsidP="00E93928">
      <w:pPr>
        <w:tabs>
          <w:tab w:val="left" w:pos="78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8</w:t>
      </w:r>
      <w:r w:rsidR="00C01D03" w:rsidRPr="004D27A0">
        <w:rPr>
          <w:rFonts w:ascii="Times New Roman" w:hAnsi="Times New Roman"/>
          <w:sz w:val="22"/>
          <w:szCs w:val="22"/>
        </w:rPr>
        <w:t>.5.</w:t>
      </w:r>
      <w:r w:rsidR="00C01D03" w:rsidRPr="004D27A0">
        <w:rPr>
          <w:rFonts w:ascii="Times New Roman" w:hAnsi="Times New Roman"/>
          <w:sz w:val="22"/>
          <w:szCs w:val="22"/>
        </w:rPr>
        <w:tab/>
        <w:t>В случае расторжения настоящего Договора Стороны обязаны завершить взаиморасчеты и исполнить дру</w:t>
      </w:r>
      <w:r w:rsidR="00C01D03" w:rsidRPr="004D27A0">
        <w:rPr>
          <w:rFonts w:ascii="Times New Roman" w:hAnsi="Times New Roman"/>
          <w:sz w:val="22"/>
          <w:szCs w:val="22"/>
        </w:rPr>
        <w:softHyphen/>
        <w:t>гие обязательства, связанные с расторжением Договора, в срок, установленный соглашением Сторон.</w:t>
      </w:r>
    </w:p>
    <w:p w14:paraId="685C86A8" w14:textId="77777777" w:rsidR="00D375CD" w:rsidRPr="004D27A0" w:rsidRDefault="00D375CD" w:rsidP="00D15EF5">
      <w:pPr>
        <w:pStyle w:val="ConsNormal"/>
        <w:ind w:right="0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40A6BB17" w14:textId="1B4FF44F" w:rsidR="00D375CD" w:rsidRPr="004D27A0" w:rsidRDefault="00DC5C4D" w:rsidP="00D15EF5">
      <w:pPr>
        <w:pStyle w:val="2"/>
        <w:spacing w:before="0" w:after="0"/>
        <w:rPr>
          <w:sz w:val="22"/>
          <w:szCs w:val="22"/>
        </w:rPr>
      </w:pPr>
      <w:bookmarkStart w:id="4" w:name="_Toc150232602"/>
      <w:r>
        <w:rPr>
          <w:sz w:val="22"/>
          <w:szCs w:val="22"/>
        </w:rPr>
        <w:t>9</w:t>
      </w:r>
      <w:r w:rsidR="00D375CD" w:rsidRPr="004D27A0">
        <w:rPr>
          <w:sz w:val="22"/>
          <w:szCs w:val="22"/>
        </w:rPr>
        <w:t>.</w:t>
      </w:r>
      <w:r w:rsidR="00D375CD" w:rsidRPr="004D27A0">
        <w:rPr>
          <w:sz w:val="22"/>
          <w:szCs w:val="22"/>
        </w:rPr>
        <w:tab/>
        <w:t>КОНФИДЕНЦИАЛЬНОСТЬ</w:t>
      </w:r>
      <w:bookmarkEnd w:id="4"/>
    </w:p>
    <w:p w14:paraId="576435F3" w14:textId="655C2FBF" w:rsidR="00D375CD" w:rsidRPr="004D27A0" w:rsidRDefault="00DC5C4D" w:rsidP="003A210C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9</w:t>
      </w:r>
      <w:r w:rsidR="00D375CD" w:rsidRPr="004D27A0">
        <w:rPr>
          <w:rFonts w:ascii="Times New Roman" w:hAnsi="Times New Roman"/>
          <w:sz w:val="22"/>
          <w:szCs w:val="22"/>
        </w:rPr>
        <w:t>.1.</w:t>
      </w:r>
      <w:r w:rsidR="00D375CD" w:rsidRPr="004D27A0">
        <w:rPr>
          <w:rFonts w:ascii="Times New Roman" w:hAnsi="Times New Roman"/>
          <w:sz w:val="22"/>
          <w:szCs w:val="22"/>
        </w:rPr>
        <w:tab/>
        <w:t>Стороны берут на себя обязательство не разглашать (т.е. не сообщать одному или нескольким третьим лицам, независимо от их числа), включая публикацию в средствах массовой информации, не передавать третьим лицам и не использовать иным образом в целях, прямо не связанных с исполнением обязанностей по настоящему Договору, без предварительного письменного согласия другой Стороны, информацию, признаваемую Сторонами конфиденциальной.</w:t>
      </w:r>
    </w:p>
    <w:p w14:paraId="3A7687E4" w14:textId="1CA0A34E" w:rsidR="00D375CD" w:rsidRPr="004D27A0" w:rsidRDefault="00DC5C4D" w:rsidP="003A210C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9</w:t>
      </w:r>
      <w:r w:rsidR="00D375CD" w:rsidRPr="004D27A0">
        <w:rPr>
          <w:rFonts w:ascii="Times New Roman" w:hAnsi="Times New Roman"/>
          <w:sz w:val="22"/>
          <w:szCs w:val="22"/>
        </w:rPr>
        <w:t>.2.</w:t>
      </w:r>
      <w:r w:rsidR="00D375CD" w:rsidRPr="004D27A0">
        <w:rPr>
          <w:rFonts w:ascii="Times New Roman" w:hAnsi="Times New Roman"/>
          <w:sz w:val="22"/>
          <w:szCs w:val="22"/>
        </w:rPr>
        <w:tab/>
        <w:t>Конфиденциальной признается информация (далее «Конфиденциальная информация»):</w:t>
      </w:r>
    </w:p>
    <w:p w14:paraId="7047FCC8" w14:textId="167BC730" w:rsidR="00D375CD" w:rsidRPr="004D27A0" w:rsidRDefault="00DC5C4D" w:rsidP="00D15EF5">
      <w:pPr>
        <w:ind w:left="708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9</w:t>
      </w:r>
      <w:r w:rsidR="00D375CD" w:rsidRPr="004D27A0">
        <w:rPr>
          <w:rFonts w:ascii="Times New Roman" w:hAnsi="Times New Roman"/>
          <w:sz w:val="22"/>
          <w:szCs w:val="22"/>
        </w:rPr>
        <w:t>.2.1.</w:t>
      </w:r>
      <w:r w:rsidR="00D375CD" w:rsidRPr="004D27A0">
        <w:rPr>
          <w:rFonts w:ascii="Times New Roman" w:hAnsi="Times New Roman"/>
          <w:sz w:val="22"/>
          <w:szCs w:val="22"/>
        </w:rPr>
        <w:tab/>
      </w:r>
      <w:r w:rsidR="003A210C">
        <w:rPr>
          <w:rFonts w:ascii="Times New Roman" w:hAnsi="Times New Roman"/>
          <w:sz w:val="22"/>
          <w:szCs w:val="22"/>
        </w:rPr>
        <w:t>коммерческие условия Договора</w:t>
      </w:r>
      <w:r w:rsidR="00D375CD" w:rsidRPr="004D27A0">
        <w:rPr>
          <w:rFonts w:ascii="Times New Roman" w:hAnsi="Times New Roman"/>
          <w:sz w:val="22"/>
          <w:szCs w:val="22"/>
        </w:rPr>
        <w:t>;</w:t>
      </w:r>
    </w:p>
    <w:p w14:paraId="14B98563" w14:textId="25953DB4" w:rsidR="00D375CD" w:rsidRPr="004D27A0" w:rsidRDefault="00DC5C4D" w:rsidP="00D15EF5">
      <w:pPr>
        <w:ind w:firstLine="708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9</w:t>
      </w:r>
      <w:r w:rsidR="00D375CD" w:rsidRPr="004D27A0">
        <w:rPr>
          <w:rFonts w:ascii="Times New Roman" w:hAnsi="Times New Roman"/>
          <w:sz w:val="22"/>
          <w:szCs w:val="22"/>
        </w:rPr>
        <w:t>.2.2.</w:t>
      </w:r>
      <w:r w:rsidR="00D375CD" w:rsidRPr="004D27A0">
        <w:rPr>
          <w:rFonts w:ascii="Times New Roman" w:hAnsi="Times New Roman"/>
          <w:sz w:val="22"/>
          <w:szCs w:val="22"/>
        </w:rPr>
        <w:tab/>
        <w:t>о будущих планах сотрудничества Сторон;</w:t>
      </w:r>
    </w:p>
    <w:p w14:paraId="2C3EDCD7" w14:textId="696CDDE2" w:rsidR="00D375CD" w:rsidRPr="004D27A0" w:rsidRDefault="00DC5C4D" w:rsidP="00D15EF5">
      <w:pPr>
        <w:ind w:left="708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9</w:t>
      </w:r>
      <w:r w:rsidR="00D375CD" w:rsidRPr="004D27A0">
        <w:rPr>
          <w:rFonts w:ascii="Times New Roman" w:hAnsi="Times New Roman"/>
          <w:sz w:val="22"/>
          <w:szCs w:val="22"/>
        </w:rPr>
        <w:t>.2.3.</w:t>
      </w:r>
      <w:r w:rsidR="00D375CD" w:rsidRPr="004D27A0">
        <w:rPr>
          <w:rFonts w:ascii="Times New Roman" w:hAnsi="Times New Roman"/>
          <w:sz w:val="22"/>
          <w:szCs w:val="22"/>
        </w:rPr>
        <w:tab/>
        <w:t>содержащаяся в переписке Сторон по поводу</w:t>
      </w:r>
      <w:r w:rsidR="003A210C">
        <w:rPr>
          <w:rFonts w:ascii="Times New Roman" w:hAnsi="Times New Roman"/>
          <w:sz w:val="22"/>
          <w:szCs w:val="22"/>
        </w:rPr>
        <w:t xml:space="preserve"> исполннеия</w:t>
      </w:r>
      <w:r w:rsidR="00D375CD" w:rsidRPr="004D27A0">
        <w:rPr>
          <w:rFonts w:ascii="Times New Roman" w:hAnsi="Times New Roman"/>
          <w:sz w:val="22"/>
          <w:szCs w:val="22"/>
        </w:rPr>
        <w:t xml:space="preserve"> данного Договора и будущих планов сотрудничества Сторон;</w:t>
      </w:r>
    </w:p>
    <w:p w14:paraId="02AAEE97" w14:textId="1089097C" w:rsidR="00D375CD" w:rsidRPr="004D27A0" w:rsidRDefault="00DC5C4D" w:rsidP="00D15EF5">
      <w:pPr>
        <w:ind w:firstLine="708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9</w:t>
      </w:r>
      <w:r w:rsidR="00D375CD" w:rsidRPr="004D27A0">
        <w:rPr>
          <w:rFonts w:ascii="Times New Roman" w:hAnsi="Times New Roman"/>
          <w:sz w:val="22"/>
          <w:szCs w:val="22"/>
        </w:rPr>
        <w:t>.2.4.</w:t>
      </w:r>
      <w:r w:rsidR="00D375CD" w:rsidRPr="004D27A0">
        <w:rPr>
          <w:rFonts w:ascii="Times New Roman" w:hAnsi="Times New Roman"/>
          <w:sz w:val="22"/>
          <w:szCs w:val="22"/>
        </w:rPr>
        <w:tab/>
        <w:t>являющаяся коммерческой тайной каждой из Сторон (ст. 139 ГК РФ);</w:t>
      </w:r>
    </w:p>
    <w:p w14:paraId="728FB918" w14:textId="743DA07A" w:rsidR="00D375CD" w:rsidRPr="004D27A0" w:rsidRDefault="00DC5C4D" w:rsidP="00D15EF5">
      <w:pPr>
        <w:ind w:left="709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9</w:t>
      </w:r>
      <w:r w:rsidR="00D375CD" w:rsidRPr="004D27A0">
        <w:rPr>
          <w:rFonts w:ascii="Times New Roman" w:hAnsi="Times New Roman"/>
          <w:sz w:val="22"/>
          <w:szCs w:val="22"/>
        </w:rPr>
        <w:t>.2.5.</w:t>
      </w:r>
      <w:r w:rsidR="00D375CD" w:rsidRPr="004D27A0">
        <w:rPr>
          <w:rFonts w:ascii="Times New Roman" w:hAnsi="Times New Roman"/>
          <w:sz w:val="22"/>
          <w:szCs w:val="22"/>
        </w:rPr>
        <w:tab/>
        <w:t>обозначенная как “конфиденциальная”, “частная” или иным подобным образом;</w:t>
      </w:r>
    </w:p>
    <w:p w14:paraId="0EBCCE4D" w14:textId="7B425EA1" w:rsidR="00D375CD" w:rsidRPr="004D27A0" w:rsidRDefault="00DC5C4D" w:rsidP="00D15EF5">
      <w:pPr>
        <w:ind w:left="708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9</w:t>
      </w:r>
      <w:r w:rsidR="00D375CD" w:rsidRPr="004D27A0">
        <w:rPr>
          <w:rFonts w:ascii="Times New Roman" w:hAnsi="Times New Roman"/>
          <w:sz w:val="22"/>
          <w:szCs w:val="22"/>
        </w:rPr>
        <w:t>.2.6.</w:t>
      </w:r>
      <w:r w:rsidR="00D375CD" w:rsidRPr="004D27A0">
        <w:rPr>
          <w:rFonts w:ascii="Times New Roman" w:hAnsi="Times New Roman"/>
          <w:sz w:val="22"/>
          <w:szCs w:val="22"/>
        </w:rPr>
        <w:tab/>
        <w:t>не обозначенная вышеуказанным образом, или информация, сообщенная другой Стороне устно, при передаче которой было оговорено, что она является конфиденциальной, при условии, что письменный перечень такой информации будет предоставлен другой Стороне в течение 30 (тридцати) дней с момента раскрытия ей такой информации.</w:t>
      </w:r>
    </w:p>
    <w:p w14:paraId="7C431ED6" w14:textId="3C353F7F" w:rsidR="00D375CD" w:rsidRPr="004D27A0" w:rsidRDefault="00DC5C4D" w:rsidP="001B26E8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9</w:t>
      </w:r>
      <w:r w:rsidR="00D375CD" w:rsidRPr="004D27A0">
        <w:rPr>
          <w:rFonts w:ascii="Times New Roman" w:hAnsi="Times New Roman"/>
          <w:sz w:val="22"/>
          <w:szCs w:val="22"/>
        </w:rPr>
        <w:t>.3.</w:t>
      </w:r>
      <w:r w:rsidR="00D375CD" w:rsidRPr="004D27A0">
        <w:rPr>
          <w:rFonts w:ascii="Times New Roman" w:hAnsi="Times New Roman"/>
          <w:sz w:val="22"/>
          <w:szCs w:val="22"/>
        </w:rPr>
        <w:tab/>
        <w:t>Каждая из Сторон примет все необходимые меры для того, чтобы предотвратить полное или частичное разглашение Конфиденциальной информации или ознакомление с ней третьих лиц без письменного согласия другой Стороны. Каждая из Сторон будет соблюдать столь же высокую степень секретности во избежание разглашения или использования Конфиденциальной информации, какую эта Сторона соблюдала бы в разумной степени в отношении своей собственной Конфиденциальной, в частности являющейся коммерческой тайной информации такой же степени важности.</w:t>
      </w:r>
    </w:p>
    <w:p w14:paraId="3602E0CB" w14:textId="61D1D276" w:rsidR="00D375CD" w:rsidRPr="004D27A0" w:rsidRDefault="00DC5C4D" w:rsidP="001B26E8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9</w:t>
      </w:r>
      <w:r w:rsidR="00D375CD" w:rsidRPr="004D27A0">
        <w:rPr>
          <w:rFonts w:ascii="Times New Roman" w:hAnsi="Times New Roman"/>
          <w:sz w:val="22"/>
          <w:szCs w:val="22"/>
        </w:rPr>
        <w:t>.4.</w:t>
      </w:r>
      <w:r w:rsidR="00D375CD" w:rsidRPr="004D27A0">
        <w:rPr>
          <w:rFonts w:ascii="Times New Roman" w:hAnsi="Times New Roman"/>
          <w:sz w:val="22"/>
          <w:szCs w:val="22"/>
        </w:rPr>
        <w:tab/>
        <w:t>Сторона, разгласившая или неправомерно использовавшая Конфиденциальную информацию другой Стороны, обязана возместить ей причиненные этим убытки в полном объеме.</w:t>
      </w:r>
    </w:p>
    <w:p w14:paraId="277698B3" w14:textId="4983E537" w:rsidR="00D375CD" w:rsidRPr="004D27A0" w:rsidRDefault="00DC5C4D" w:rsidP="001B26E8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9</w:t>
      </w:r>
      <w:r w:rsidR="00D375CD" w:rsidRPr="004D27A0">
        <w:rPr>
          <w:rFonts w:ascii="Times New Roman" w:hAnsi="Times New Roman"/>
          <w:sz w:val="22"/>
          <w:szCs w:val="22"/>
        </w:rPr>
        <w:t>.5.</w:t>
      </w:r>
      <w:r w:rsidR="00D375CD" w:rsidRPr="004D27A0">
        <w:rPr>
          <w:rFonts w:ascii="Times New Roman" w:hAnsi="Times New Roman"/>
          <w:sz w:val="22"/>
          <w:szCs w:val="22"/>
        </w:rPr>
        <w:tab/>
        <w:t>Настоящая статья рассматривается как отдельное соглашение сторон и действует в течение 1 (одного) года после прекращения действия Договора по любому основанию.</w:t>
      </w:r>
    </w:p>
    <w:p w14:paraId="0BCCD369" w14:textId="77777777" w:rsidR="00D375CD" w:rsidRPr="004D27A0" w:rsidRDefault="00D375CD" w:rsidP="00D15EF5">
      <w:pPr>
        <w:jc w:val="both"/>
        <w:rPr>
          <w:rFonts w:ascii="Times New Roman" w:hAnsi="Times New Roman"/>
          <w:sz w:val="22"/>
          <w:szCs w:val="22"/>
        </w:rPr>
      </w:pPr>
    </w:p>
    <w:p w14:paraId="4BD72874" w14:textId="63FD3B7B" w:rsidR="00D375CD" w:rsidRPr="004D27A0" w:rsidRDefault="00DC5C4D" w:rsidP="00D15EF5">
      <w:pPr>
        <w:pStyle w:val="2"/>
        <w:spacing w:before="0" w:after="0"/>
        <w:rPr>
          <w:sz w:val="22"/>
          <w:szCs w:val="22"/>
        </w:rPr>
      </w:pPr>
      <w:bookmarkStart w:id="5" w:name="_Toc150232607"/>
      <w:r>
        <w:rPr>
          <w:sz w:val="22"/>
          <w:szCs w:val="22"/>
        </w:rPr>
        <w:t>10</w:t>
      </w:r>
      <w:r w:rsidR="00D375CD" w:rsidRPr="004D27A0">
        <w:rPr>
          <w:sz w:val="22"/>
          <w:szCs w:val="22"/>
        </w:rPr>
        <w:t>.</w:t>
      </w:r>
      <w:r w:rsidR="00D375CD" w:rsidRPr="004D27A0">
        <w:rPr>
          <w:sz w:val="22"/>
          <w:szCs w:val="22"/>
        </w:rPr>
        <w:tab/>
        <w:t>ЗАКЛЮЧИТЕЛЬНЫЕ ПОЛОЖЕНИЯ</w:t>
      </w:r>
      <w:bookmarkEnd w:id="5"/>
    </w:p>
    <w:p w14:paraId="1837C4A8" w14:textId="04DFC8FC" w:rsidR="00D375CD" w:rsidRPr="004D27A0" w:rsidRDefault="00DC5C4D" w:rsidP="001B26E8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10</w:t>
      </w:r>
      <w:r w:rsidR="00D375CD" w:rsidRPr="004D27A0">
        <w:rPr>
          <w:rFonts w:ascii="Times New Roman" w:hAnsi="Times New Roman"/>
          <w:sz w:val="22"/>
          <w:szCs w:val="22"/>
        </w:rPr>
        <w:t>.1.</w:t>
      </w:r>
      <w:r w:rsidR="00D375CD" w:rsidRPr="004D27A0">
        <w:rPr>
          <w:rFonts w:ascii="Times New Roman" w:hAnsi="Times New Roman"/>
          <w:sz w:val="22"/>
          <w:szCs w:val="22"/>
        </w:rPr>
        <w:tab/>
        <w:t>Данный Договор, включая все приложения к нему, вместе со всеми документами, которые должны передаваться Сторонами по условиям настоящего Договора, составляет всеобъемлющее соглашение Сторон в отношении его предмета и заменяет собой все предыдущие устные и письменные предложения, заявления и иные сообщения, а также переговоры Сторон, относящиеся к предмету Договора.</w:t>
      </w:r>
    </w:p>
    <w:p w14:paraId="2E8024B1" w14:textId="182E2339" w:rsidR="00D375CD" w:rsidRPr="004D27A0" w:rsidRDefault="00DC5C4D" w:rsidP="001B26E8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10</w:t>
      </w:r>
      <w:r w:rsidR="00D375CD" w:rsidRPr="004D27A0">
        <w:rPr>
          <w:rFonts w:ascii="Times New Roman" w:hAnsi="Times New Roman"/>
          <w:sz w:val="22"/>
          <w:szCs w:val="22"/>
        </w:rPr>
        <w:t>.2.</w:t>
      </w:r>
      <w:r w:rsidR="00D375CD" w:rsidRPr="004D27A0">
        <w:rPr>
          <w:rFonts w:ascii="Times New Roman" w:hAnsi="Times New Roman"/>
          <w:sz w:val="22"/>
          <w:szCs w:val="22"/>
        </w:rPr>
        <w:tab/>
        <w:t>Обмен информацией в рамках настоящего Договора должен осуществляться в письменной форме, если иное прямо не предусмотрено данным Договором.</w:t>
      </w:r>
    </w:p>
    <w:p w14:paraId="050C74F8" w14:textId="77777777" w:rsidR="00D375CD" w:rsidRPr="004D27A0" w:rsidRDefault="00D375CD" w:rsidP="00FF3D46">
      <w:pPr>
        <w:jc w:val="both"/>
        <w:rPr>
          <w:rFonts w:ascii="Times New Roman" w:hAnsi="Times New Roman"/>
          <w:sz w:val="22"/>
          <w:szCs w:val="22"/>
        </w:rPr>
      </w:pPr>
      <w:r w:rsidRPr="004D27A0">
        <w:rPr>
          <w:rFonts w:ascii="Times New Roman" w:hAnsi="Times New Roman"/>
          <w:sz w:val="22"/>
          <w:szCs w:val="22"/>
        </w:rPr>
        <w:t xml:space="preserve">Вся корреспонденция в рамках настоящего Договора считается совершенной в надлежащей форме, если она направлена способом, позволяющим установить факт доставки (в т.ч. заказным письмом с </w:t>
      </w:r>
      <w:r w:rsidRPr="004D27A0">
        <w:rPr>
          <w:rFonts w:ascii="Times New Roman" w:hAnsi="Times New Roman"/>
          <w:sz w:val="22"/>
          <w:szCs w:val="22"/>
        </w:rPr>
        <w:lastRenderedPageBreak/>
        <w:t>уведомлением о вручении, курьерской службой или лично).</w:t>
      </w:r>
    </w:p>
    <w:p w14:paraId="49EFF954" w14:textId="3D09F39C" w:rsidR="00D375CD" w:rsidRPr="004D27A0" w:rsidRDefault="00DC5C4D" w:rsidP="00D15EF5">
      <w:pPr>
        <w:ind w:left="705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10</w:t>
      </w:r>
      <w:r w:rsidR="00D375CD" w:rsidRPr="004D27A0">
        <w:rPr>
          <w:rFonts w:ascii="Times New Roman" w:hAnsi="Times New Roman"/>
          <w:sz w:val="22"/>
          <w:szCs w:val="22"/>
        </w:rPr>
        <w:t>.2.1.</w:t>
      </w:r>
      <w:r w:rsidR="00D375CD" w:rsidRPr="004D27A0">
        <w:rPr>
          <w:rFonts w:ascii="Times New Roman" w:hAnsi="Times New Roman"/>
          <w:sz w:val="22"/>
          <w:szCs w:val="22"/>
        </w:rPr>
        <w:tab/>
        <w:t>Сообщения, направленные по электронной почте и факсимильной связью считаются надлежащим образом доставленными, при условии их успешного прохождения по каналам связи и получения подтверждения о доставке (ответа по электронной почте или факсу соответственно). Претензии не могут быть направлены и приемка работ не может быть осуществлена посредством обмена писем по электронной почте или по факсу, без последующего отправления оригиналов указанных документов заказным письмом с уведомлением о вручении, курьерской службой или лично.</w:t>
      </w:r>
    </w:p>
    <w:p w14:paraId="163CDDF1" w14:textId="41D38076" w:rsidR="00D375CD" w:rsidRPr="004D27A0" w:rsidRDefault="00DC5C4D" w:rsidP="00FF3D46">
      <w:pPr>
        <w:pStyle w:val="Preforma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10</w:t>
      </w:r>
      <w:r w:rsidR="00D375CD" w:rsidRPr="004D27A0">
        <w:rPr>
          <w:rFonts w:ascii="Times New Roman" w:hAnsi="Times New Roman"/>
          <w:sz w:val="22"/>
          <w:szCs w:val="22"/>
        </w:rPr>
        <w:t>.3.</w:t>
      </w:r>
      <w:r w:rsidR="00D375CD" w:rsidRPr="004D27A0">
        <w:rPr>
          <w:rFonts w:ascii="Times New Roman" w:hAnsi="Times New Roman"/>
          <w:sz w:val="22"/>
          <w:szCs w:val="22"/>
        </w:rPr>
        <w:tab/>
        <w:t>Настоящий Договор составлен в 2 (двух) экземплярах на русском языке, по одному для каждой из Сторон. Оба экземпляра идентичны и имеют одинаковую юридическую силу.</w:t>
      </w:r>
    </w:p>
    <w:p w14:paraId="381B1289" w14:textId="77777777" w:rsidR="00D375CD" w:rsidRPr="004D27A0" w:rsidRDefault="00D375CD" w:rsidP="00D15EF5">
      <w:pPr>
        <w:pStyle w:val="Preformat"/>
        <w:ind w:left="705" w:hanging="705"/>
        <w:jc w:val="both"/>
        <w:rPr>
          <w:rFonts w:ascii="Times New Roman" w:hAnsi="Times New Roman"/>
          <w:sz w:val="22"/>
          <w:szCs w:val="22"/>
        </w:rPr>
      </w:pPr>
    </w:p>
    <w:p w14:paraId="01A2DD27" w14:textId="69F41212" w:rsidR="00D375CD" w:rsidRPr="004D27A0" w:rsidRDefault="00C01D03" w:rsidP="00D15EF5">
      <w:pPr>
        <w:pStyle w:val="1"/>
        <w:spacing w:before="0" w:after="0"/>
        <w:jc w:val="center"/>
        <w:rPr>
          <w:rFonts w:ascii="Times New Roman" w:hAnsi="Times New Roman"/>
          <w:sz w:val="22"/>
          <w:szCs w:val="22"/>
        </w:rPr>
      </w:pPr>
      <w:bookmarkStart w:id="6" w:name="_Toc150232608"/>
      <w:r w:rsidRPr="004D27A0">
        <w:rPr>
          <w:rFonts w:ascii="Times New Roman" w:hAnsi="Times New Roman"/>
          <w:sz w:val="22"/>
          <w:szCs w:val="22"/>
        </w:rPr>
        <w:t>1</w:t>
      </w:r>
      <w:r w:rsidR="00DC5C4D">
        <w:rPr>
          <w:rFonts w:ascii="Times New Roman" w:hAnsi="Times New Roman"/>
          <w:sz w:val="22"/>
          <w:szCs w:val="22"/>
        </w:rPr>
        <w:t>1</w:t>
      </w:r>
      <w:r w:rsidR="00D375CD" w:rsidRPr="004D27A0">
        <w:rPr>
          <w:rFonts w:ascii="Times New Roman" w:hAnsi="Times New Roman"/>
          <w:sz w:val="22"/>
          <w:szCs w:val="22"/>
        </w:rPr>
        <w:t>.</w:t>
      </w:r>
      <w:r w:rsidR="00D375CD" w:rsidRPr="004D27A0">
        <w:rPr>
          <w:rFonts w:ascii="Times New Roman" w:hAnsi="Times New Roman"/>
          <w:sz w:val="22"/>
          <w:szCs w:val="22"/>
        </w:rPr>
        <w:tab/>
        <w:t>ПЕРЕЧЕНЬ ДОКУМЕНТОВ, ПРИЛАГАЕМЫХ К НАСТОЯЩЕМУ ДОГОВОРУ</w:t>
      </w:r>
      <w:bookmarkEnd w:id="6"/>
    </w:p>
    <w:p w14:paraId="600ACA4D" w14:textId="53662942" w:rsidR="00D375CD" w:rsidRPr="004D27A0" w:rsidRDefault="00C01D03" w:rsidP="00FF3D46">
      <w:pPr>
        <w:pStyle w:val="af3"/>
        <w:spacing w:after="0"/>
        <w:ind w:left="0"/>
        <w:rPr>
          <w:sz w:val="22"/>
          <w:szCs w:val="22"/>
        </w:rPr>
      </w:pPr>
      <w:r w:rsidRPr="004D27A0">
        <w:rPr>
          <w:sz w:val="22"/>
          <w:szCs w:val="22"/>
        </w:rPr>
        <w:t>1</w:t>
      </w:r>
      <w:r w:rsidR="00DC5C4D">
        <w:rPr>
          <w:sz w:val="22"/>
          <w:szCs w:val="22"/>
        </w:rPr>
        <w:t>1</w:t>
      </w:r>
      <w:r w:rsidR="00D375CD" w:rsidRPr="004D27A0">
        <w:rPr>
          <w:sz w:val="22"/>
          <w:szCs w:val="22"/>
        </w:rPr>
        <w:t>.1.</w:t>
      </w:r>
      <w:r w:rsidR="00D375CD" w:rsidRPr="004D27A0">
        <w:rPr>
          <w:sz w:val="22"/>
          <w:szCs w:val="22"/>
        </w:rPr>
        <w:tab/>
        <w:t>Следующие Приложения являются неотъемлемыми частями данного Договора:</w:t>
      </w:r>
    </w:p>
    <w:p w14:paraId="2B7949FB" w14:textId="5D450071" w:rsidR="00B77244" w:rsidRDefault="00B77244" w:rsidP="00FF3D46">
      <w:pPr>
        <w:pStyle w:val="af3"/>
        <w:spacing w:after="0"/>
        <w:ind w:left="0"/>
        <w:rPr>
          <w:sz w:val="22"/>
          <w:szCs w:val="22"/>
        </w:rPr>
      </w:pPr>
      <w:r w:rsidRPr="004D27A0">
        <w:rPr>
          <w:sz w:val="22"/>
          <w:szCs w:val="22"/>
        </w:rPr>
        <w:t xml:space="preserve">Приложение № </w:t>
      </w:r>
      <w:r w:rsidR="00D15EF5">
        <w:rPr>
          <w:sz w:val="22"/>
          <w:szCs w:val="22"/>
        </w:rPr>
        <w:t>1</w:t>
      </w:r>
      <w:r w:rsidRPr="004D27A0">
        <w:rPr>
          <w:sz w:val="22"/>
          <w:szCs w:val="22"/>
        </w:rPr>
        <w:t xml:space="preserve"> – Порядок расчет</w:t>
      </w:r>
      <w:r w:rsidR="003A210C">
        <w:rPr>
          <w:sz w:val="22"/>
          <w:szCs w:val="22"/>
        </w:rPr>
        <w:t>а</w:t>
      </w:r>
      <w:r w:rsidRPr="004D27A0">
        <w:rPr>
          <w:sz w:val="22"/>
          <w:szCs w:val="22"/>
        </w:rPr>
        <w:t xml:space="preserve"> и выплаты вознаграждения Исполнителю.</w:t>
      </w:r>
    </w:p>
    <w:p w14:paraId="3B2EDA59" w14:textId="7E91EFF5" w:rsidR="003A210C" w:rsidRPr="004D27A0" w:rsidRDefault="003A210C" w:rsidP="00FF3D46">
      <w:pPr>
        <w:pStyle w:val="af3"/>
        <w:spacing w:after="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Приложение № 2 </w:t>
      </w:r>
      <w:r w:rsidR="0011124E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1124E">
        <w:rPr>
          <w:sz w:val="22"/>
          <w:szCs w:val="22"/>
        </w:rPr>
        <w:t xml:space="preserve">Перечень услуг по Привлечению Пользователей </w:t>
      </w:r>
    </w:p>
    <w:p w14:paraId="6717DB0D" w14:textId="1149B853" w:rsidR="00D375CD" w:rsidRPr="004D27A0" w:rsidRDefault="00C01D03" w:rsidP="00FF3D46">
      <w:pPr>
        <w:jc w:val="both"/>
        <w:rPr>
          <w:rFonts w:ascii="Times New Roman" w:hAnsi="Times New Roman"/>
          <w:sz w:val="22"/>
          <w:szCs w:val="22"/>
        </w:rPr>
      </w:pPr>
      <w:r w:rsidRPr="004D27A0">
        <w:rPr>
          <w:rFonts w:ascii="Times New Roman" w:hAnsi="Times New Roman"/>
          <w:sz w:val="22"/>
          <w:szCs w:val="22"/>
        </w:rPr>
        <w:t>1</w:t>
      </w:r>
      <w:r w:rsidR="00DC5C4D">
        <w:rPr>
          <w:rFonts w:ascii="Times New Roman" w:hAnsi="Times New Roman"/>
          <w:sz w:val="22"/>
          <w:szCs w:val="22"/>
        </w:rPr>
        <w:t>2</w:t>
      </w:r>
      <w:r w:rsidR="00D375CD" w:rsidRPr="004D27A0">
        <w:rPr>
          <w:rFonts w:ascii="Times New Roman" w:hAnsi="Times New Roman"/>
          <w:sz w:val="22"/>
          <w:szCs w:val="22"/>
        </w:rPr>
        <w:t>.2.</w:t>
      </w:r>
      <w:r w:rsidR="00D375CD" w:rsidRPr="004D27A0">
        <w:rPr>
          <w:rFonts w:ascii="Times New Roman" w:hAnsi="Times New Roman"/>
          <w:sz w:val="22"/>
          <w:szCs w:val="22"/>
        </w:rPr>
        <w:tab/>
      </w:r>
      <w:r w:rsidR="00D375CD" w:rsidRPr="004D27A0">
        <w:rPr>
          <w:rFonts w:ascii="Times New Roman" w:hAnsi="Times New Roman"/>
          <w:sz w:val="22"/>
          <w:szCs w:val="22"/>
        </w:rPr>
        <w:tab/>
        <w:t>В случае наличия разночтений в текстах настоящего Договора, приложений и дополнений к нему, преимущественную силу имеет настоящий Договор. Данное положение действует в случае, если стороны явно не установили, что приложение и/или дополнение к настоящему Договору имеет целью изменить положения, содержащиеся в настоящем Договоре.</w:t>
      </w:r>
    </w:p>
    <w:p w14:paraId="193B7CC2" w14:textId="77777777" w:rsidR="00021C94" w:rsidRPr="004D27A0" w:rsidRDefault="00021C94" w:rsidP="00FF3D46">
      <w:pPr>
        <w:jc w:val="both"/>
        <w:rPr>
          <w:rFonts w:ascii="Times New Roman" w:hAnsi="Times New Roman"/>
          <w:sz w:val="22"/>
          <w:szCs w:val="22"/>
        </w:rPr>
      </w:pPr>
    </w:p>
    <w:p w14:paraId="1A2DDBB2" w14:textId="5430F87B" w:rsidR="00021C94" w:rsidRPr="004D27A0" w:rsidRDefault="00C01D03" w:rsidP="00D15EF5">
      <w:pPr>
        <w:jc w:val="center"/>
        <w:rPr>
          <w:rFonts w:ascii="Times New Roman" w:hAnsi="Times New Roman"/>
          <w:b/>
          <w:bCs/>
          <w:sz w:val="22"/>
          <w:szCs w:val="22"/>
        </w:rPr>
      </w:pPr>
      <w:r w:rsidRPr="004D27A0">
        <w:rPr>
          <w:rFonts w:ascii="Times New Roman" w:hAnsi="Times New Roman"/>
          <w:b/>
          <w:bCs/>
          <w:sz w:val="22"/>
          <w:szCs w:val="22"/>
        </w:rPr>
        <w:t>1</w:t>
      </w:r>
      <w:r w:rsidR="00DC5C4D">
        <w:rPr>
          <w:rFonts w:ascii="Times New Roman" w:hAnsi="Times New Roman"/>
          <w:b/>
          <w:bCs/>
          <w:sz w:val="22"/>
          <w:szCs w:val="22"/>
        </w:rPr>
        <w:t>2</w:t>
      </w:r>
      <w:r w:rsidR="00021C94" w:rsidRPr="004D27A0">
        <w:rPr>
          <w:rFonts w:ascii="Times New Roman" w:hAnsi="Times New Roman"/>
          <w:b/>
          <w:bCs/>
          <w:sz w:val="22"/>
          <w:szCs w:val="22"/>
        </w:rPr>
        <w:t>. РЕКВИЗИТЫ И ПОДПИСИ СТОРОН</w:t>
      </w:r>
    </w:p>
    <w:p w14:paraId="6C51FE7F" w14:textId="77777777" w:rsidR="00021C94" w:rsidRPr="004D27A0" w:rsidRDefault="00021C94" w:rsidP="00D15EF5">
      <w:pPr>
        <w:jc w:val="both"/>
        <w:rPr>
          <w:rFonts w:ascii="Times New Roman" w:hAnsi="Times New Roman"/>
          <w:sz w:val="22"/>
          <w:szCs w:val="22"/>
        </w:rPr>
      </w:pPr>
    </w:p>
    <w:tbl>
      <w:tblPr>
        <w:tblW w:w="496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1"/>
        <w:gridCol w:w="4606"/>
      </w:tblGrid>
      <w:tr w:rsidR="00021C94" w:rsidRPr="004D27A0" w14:paraId="3231E29F" w14:textId="77777777" w:rsidTr="00782755">
        <w:tc>
          <w:tcPr>
            <w:tcW w:w="2593" w:type="pct"/>
            <w:shd w:val="clear" w:color="auto" w:fill="auto"/>
          </w:tcPr>
          <w:p w14:paraId="4624F85E" w14:textId="77777777" w:rsidR="00441AF0" w:rsidRPr="004D27A0" w:rsidRDefault="00441AF0" w:rsidP="00D15EF5">
            <w:pPr>
              <w:ind w:left="705" w:hanging="705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D27A0">
              <w:rPr>
                <w:rFonts w:ascii="Times New Roman" w:hAnsi="Times New Roman"/>
                <w:b/>
                <w:sz w:val="22"/>
                <w:szCs w:val="22"/>
              </w:rPr>
              <w:t xml:space="preserve">Исполнитель: </w:t>
            </w:r>
          </w:p>
          <w:p w14:paraId="0BD1D0C4" w14:textId="1359121B" w:rsidR="00441AF0" w:rsidRPr="004D27A0" w:rsidRDefault="00441AF0" w:rsidP="00D15EF5">
            <w:pPr>
              <w:ind w:left="705" w:hanging="705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D27A0">
              <w:rPr>
                <w:rFonts w:ascii="Times New Roman" w:hAnsi="Times New Roman"/>
                <w:b/>
                <w:sz w:val="22"/>
                <w:szCs w:val="22"/>
              </w:rPr>
              <w:t>ООО «Дневник.ру»</w:t>
            </w:r>
          </w:p>
          <w:p w14:paraId="0B42A77A" w14:textId="77777777" w:rsidR="00441AF0" w:rsidRPr="004D27A0" w:rsidRDefault="00441AF0" w:rsidP="00D15EF5">
            <w:pPr>
              <w:ind w:firstLine="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>Юридический адрес: 197046, Санкт-Петербург, Петроградская наб., д. 36, лит. А, оф. 309, 310</w:t>
            </w:r>
          </w:p>
          <w:p w14:paraId="171FB69C" w14:textId="77777777" w:rsidR="00441AF0" w:rsidRPr="004D27A0" w:rsidRDefault="00441AF0" w:rsidP="00D15EF5">
            <w:pPr>
              <w:ind w:firstLine="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>Почтовый адрес: 197101, Санкт-Петербург, Петроградская наб., д. 36, лит. А, оф. 309, 310</w:t>
            </w:r>
          </w:p>
          <w:p w14:paraId="36AD367F" w14:textId="77777777" w:rsidR="00441AF0" w:rsidRPr="004D27A0" w:rsidRDefault="00441AF0" w:rsidP="00D15EF5">
            <w:pPr>
              <w:ind w:firstLine="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>ИНН 7814431841 КПП 781301001 ОГРН 1097847050223</w:t>
            </w:r>
          </w:p>
          <w:p w14:paraId="2E1065FA" w14:textId="77777777" w:rsidR="00441AF0" w:rsidRPr="004D27A0" w:rsidRDefault="00441AF0" w:rsidP="00D15EF5">
            <w:pPr>
              <w:ind w:firstLine="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>Р/с  40702810465000000878 в ОАО «Банк-Санкт-Петербург», К/с  30101810900000000790, БИК 044030790</w:t>
            </w:r>
          </w:p>
          <w:p w14:paraId="37182062" w14:textId="339F1729" w:rsidR="00056657" w:rsidRPr="00056657" w:rsidRDefault="003A5758" w:rsidP="00056657">
            <w:pPr>
              <w:ind w:firstLine="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56657">
              <w:rPr>
                <w:rFonts w:ascii="Times New Roman" w:hAnsi="Times New Roman"/>
                <w:sz w:val="22"/>
                <w:szCs w:val="22"/>
              </w:rPr>
              <w:t>E-mail для связи</w:t>
            </w:r>
            <w:r w:rsidR="00056657" w:rsidRPr="00056657">
              <w:rPr>
                <w:rFonts w:ascii="Times New Roman" w:hAnsi="Times New Roman"/>
                <w:sz w:val="22"/>
                <w:szCs w:val="22"/>
              </w:rPr>
              <w:t>:</w:t>
            </w:r>
            <w:r w:rsidRPr="0005665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056657" w:rsidRPr="00056657">
              <w:rPr>
                <w:rFonts w:ascii="Times New Roman" w:hAnsi="Times New Roman"/>
                <w:sz w:val="22"/>
                <w:szCs w:val="22"/>
              </w:rPr>
              <w:annotationRef/>
            </w:r>
            <w:r w:rsidR="00056657" w:rsidRPr="00056657">
              <w:rPr>
                <w:rFonts w:ascii="Times New Roman" w:hAnsi="Times New Roman"/>
                <w:sz w:val="22"/>
                <w:szCs w:val="22"/>
              </w:rPr>
              <w:t>app@company.dnevnik.ru</w:t>
            </w:r>
          </w:p>
          <w:p w14:paraId="4411D170" w14:textId="03340EBF" w:rsidR="00021C94" w:rsidRPr="00056657" w:rsidRDefault="00021C94" w:rsidP="00056657">
            <w:pPr>
              <w:ind w:firstLine="4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7A9C96A4" w14:textId="77777777" w:rsidR="00021C94" w:rsidRPr="004D27A0" w:rsidRDefault="00021C94" w:rsidP="00D15EF5">
            <w:pPr>
              <w:snapToGrid w:val="0"/>
              <w:rPr>
                <w:rFonts w:ascii="Times New Roman" w:hAnsi="Times New Roman"/>
                <w:sz w:val="22"/>
                <w:szCs w:val="22"/>
                <w:lang w:eastAsia="ar-SA"/>
              </w:rPr>
            </w:pPr>
          </w:p>
        </w:tc>
        <w:tc>
          <w:tcPr>
            <w:tcW w:w="2407" w:type="pct"/>
            <w:shd w:val="clear" w:color="auto" w:fill="auto"/>
          </w:tcPr>
          <w:p w14:paraId="644C136D" w14:textId="4F8672C2" w:rsidR="00021C94" w:rsidRPr="004D27A0" w:rsidRDefault="00021C94" w:rsidP="00D15EF5">
            <w:pPr>
              <w:snapToGrid w:val="0"/>
              <w:ind w:left="283"/>
              <w:rPr>
                <w:rFonts w:ascii="Times New Roman" w:hAnsi="Times New Roman"/>
                <w:b/>
                <w:sz w:val="22"/>
                <w:szCs w:val="22"/>
              </w:rPr>
            </w:pPr>
            <w:r w:rsidRPr="004D27A0">
              <w:rPr>
                <w:rFonts w:ascii="Times New Roman" w:hAnsi="Times New Roman"/>
                <w:b/>
                <w:sz w:val="22"/>
                <w:szCs w:val="22"/>
              </w:rPr>
              <w:t>Заказчик</w:t>
            </w:r>
          </w:p>
          <w:p w14:paraId="5592348F" w14:textId="1D0B8CC4" w:rsidR="00F65DF2" w:rsidRPr="004D27A0" w:rsidRDefault="00EB0C7C" w:rsidP="00D15EF5">
            <w:pPr>
              <w:ind w:left="283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_________</w:t>
            </w:r>
          </w:p>
          <w:p w14:paraId="0E2A5334" w14:textId="42A3448B" w:rsidR="00B96C58" w:rsidRPr="004D27A0" w:rsidRDefault="00B96C58" w:rsidP="005C7672">
            <w:pPr>
              <w:autoSpaceDE w:val="0"/>
              <w:autoSpaceDN w:val="0"/>
              <w:adjustRightInd w:val="0"/>
              <w:ind w:left="283"/>
              <w:rPr>
                <w:rFonts w:ascii="Times New Roman" w:hAnsi="Times New Roman"/>
                <w:sz w:val="22"/>
                <w:szCs w:val="22"/>
              </w:rPr>
            </w:pPr>
          </w:p>
          <w:p w14:paraId="0FB51D4E" w14:textId="77777777" w:rsidR="00934E48" w:rsidRPr="004D27A0" w:rsidRDefault="00934E48" w:rsidP="00D15EF5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ECFCAD3" w14:textId="77777777" w:rsidR="00021C94" w:rsidRPr="004D27A0" w:rsidRDefault="00021C94" w:rsidP="00D15EF5">
      <w:pPr>
        <w:jc w:val="bot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21C94" w:rsidRPr="004D27A0" w14:paraId="2AD512D0" w14:textId="77777777">
        <w:tc>
          <w:tcPr>
            <w:tcW w:w="4818" w:type="dxa"/>
            <w:shd w:val="clear" w:color="auto" w:fill="auto"/>
          </w:tcPr>
          <w:p w14:paraId="44A4CB0E" w14:textId="16612614" w:rsidR="00021C94" w:rsidRPr="004D27A0" w:rsidRDefault="00AF5B26" w:rsidP="00D15EF5">
            <w:pPr>
              <w:pStyle w:val="a9"/>
              <w:snapToGrid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>Коммерческий</w:t>
            </w:r>
            <w:r w:rsidR="00021C94" w:rsidRPr="004D27A0">
              <w:rPr>
                <w:rFonts w:ascii="Times New Roman" w:hAnsi="Times New Roman"/>
                <w:sz w:val="22"/>
                <w:szCs w:val="22"/>
              </w:rPr>
              <w:t xml:space="preserve"> директор</w:t>
            </w:r>
          </w:p>
          <w:p w14:paraId="010EC017" w14:textId="77777777" w:rsidR="00021C94" w:rsidRPr="004D27A0" w:rsidRDefault="00021C94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>ООО «</w:t>
            </w:r>
            <w:r w:rsidR="00934E48" w:rsidRPr="004D27A0">
              <w:rPr>
                <w:rFonts w:ascii="Times New Roman" w:hAnsi="Times New Roman"/>
                <w:sz w:val="22"/>
                <w:szCs w:val="22"/>
              </w:rPr>
              <w:t>Дневник.ру</w:t>
            </w:r>
            <w:r w:rsidRPr="004D27A0">
              <w:rPr>
                <w:rFonts w:ascii="Times New Roman" w:hAnsi="Times New Roman"/>
                <w:sz w:val="22"/>
                <w:szCs w:val="22"/>
              </w:rPr>
              <w:t>»</w:t>
            </w:r>
          </w:p>
          <w:p w14:paraId="2DEBEA54" w14:textId="77777777" w:rsidR="00021C94" w:rsidRPr="004D27A0" w:rsidRDefault="00021C94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4E89664B" w14:textId="77777777" w:rsidR="00021C94" w:rsidRPr="004D27A0" w:rsidRDefault="00021C94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08261F0F" w14:textId="3DAA076C" w:rsidR="00021C94" w:rsidRPr="004D27A0" w:rsidRDefault="00021C94" w:rsidP="00D15EF5">
            <w:pPr>
              <w:pStyle w:val="a9"/>
              <w:snapToGrid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>_</w:t>
            </w:r>
            <w:r w:rsidR="00AF5B26" w:rsidRPr="004D27A0">
              <w:rPr>
                <w:rFonts w:ascii="Times New Roman" w:hAnsi="Times New Roman"/>
                <w:sz w:val="22"/>
                <w:szCs w:val="22"/>
              </w:rPr>
              <w:t>____________________</w:t>
            </w:r>
            <w:r w:rsidR="00F65DF2" w:rsidRPr="004D27A0">
              <w:rPr>
                <w:rFonts w:ascii="Times New Roman" w:hAnsi="Times New Roman"/>
                <w:sz w:val="22"/>
                <w:szCs w:val="22"/>
              </w:rPr>
              <w:t>_</w:t>
            </w:r>
            <w:r w:rsidRPr="004D27A0">
              <w:rPr>
                <w:rFonts w:ascii="Times New Roman" w:hAnsi="Times New Roman"/>
                <w:sz w:val="22"/>
                <w:szCs w:val="22"/>
              </w:rPr>
              <w:t xml:space="preserve"> / </w:t>
            </w:r>
            <w:r w:rsidR="00AF5B26" w:rsidRPr="004D27A0">
              <w:rPr>
                <w:rFonts w:ascii="Times New Roman" w:hAnsi="Times New Roman"/>
                <w:sz w:val="22"/>
                <w:szCs w:val="22"/>
              </w:rPr>
              <w:t>Афанасьева Н.В./</w:t>
            </w:r>
          </w:p>
          <w:p w14:paraId="3982291D" w14:textId="77777777" w:rsidR="00021C94" w:rsidRPr="004D27A0" w:rsidRDefault="00021C94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51700CE2" w14:textId="77777777" w:rsidR="00021C94" w:rsidRPr="004D27A0" w:rsidRDefault="00021C94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15A62FD3" w14:textId="6CD76E12" w:rsidR="00524228" w:rsidRPr="004D27A0" w:rsidRDefault="00524228" w:rsidP="00D15EF5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>«</w:t>
            </w:r>
            <w:r w:rsidR="00782755" w:rsidRPr="004D27A0">
              <w:rPr>
                <w:rFonts w:ascii="Times New Roman" w:hAnsi="Times New Roman"/>
                <w:sz w:val="22"/>
                <w:szCs w:val="22"/>
              </w:rPr>
              <w:t xml:space="preserve">____» _____ </w:t>
            </w:r>
            <w:r w:rsidR="008F22A9">
              <w:rPr>
                <w:rFonts w:ascii="Times New Roman" w:hAnsi="Times New Roman"/>
                <w:sz w:val="22"/>
                <w:szCs w:val="22"/>
              </w:rPr>
              <w:t>2016</w:t>
            </w:r>
            <w:r w:rsidRPr="004D27A0">
              <w:rPr>
                <w:rFonts w:ascii="Times New Roman" w:hAnsi="Times New Roman"/>
                <w:sz w:val="22"/>
                <w:szCs w:val="22"/>
              </w:rPr>
              <w:t xml:space="preserve"> г.</w:t>
            </w:r>
          </w:p>
          <w:p w14:paraId="0A36DE8F" w14:textId="77777777" w:rsidR="00021C94" w:rsidRPr="004D27A0" w:rsidRDefault="00021C94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7604D416" w14:textId="77777777" w:rsidR="00021C94" w:rsidRPr="004D27A0" w:rsidRDefault="00021C94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32493C6A" w14:textId="77777777" w:rsidR="00021C94" w:rsidRPr="004D27A0" w:rsidRDefault="00021C94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>М.П.</w:t>
            </w:r>
          </w:p>
        </w:tc>
        <w:tc>
          <w:tcPr>
            <w:tcW w:w="4818" w:type="dxa"/>
            <w:shd w:val="clear" w:color="auto" w:fill="auto"/>
          </w:tcPr>
          <w:p w14:paraId="3E9F820E" w14:textId="77777777" w:rsidR="00021C94" w:rsidRPr="004D27A0" w:rsidRDefault="00F65DF2" w:rsidP="008F22A9">
            <w:pPr>
              <w:pStyle w:val="a9"/>
              <w:ind w:left="427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>Генеральный директор</w:t>
            </w:r>
          </w:p>
          <w:p w14:paraId="084D1ADF" w14:textId="76951BBA" w:rsidR="00F65DF2" w:rsidRPr="004D27A0" w:rsidRDefault="00EB0C7C" w:rsidP="008F22A9">
            <w:pPr>
              <w:pStyle w:val="a9"/>
              <w:ind w:left="427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______________</w:t>
            </w:r>
          </w:p>
          <w:p w14:paraId="110C90F1" w14:textId="77777777" w:rsidR="00F65DF2" w:rsidRPr="004D27A0" w:rsidRDefault="00F65DF2" w:rsidP="008F22A9">
            <w:pPr>
              <w:pStyle w:val="a9"/>
              <w:ind w:left="427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2A211C4F" w14:textId="77777777" w:rsidR="00F65DF2" w:rsidRPr="004D27A0" w:rsidRDefault="00F65DF2" w:rsidP="008F22A9">
            <w:pPr>
              <w:pStyle w:val="a9"/>
              <w:ind w:left="427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5347C35D" w14:textId="23857380" w:rsidR="00F65DF2" w:rsidRPr="004D27A0" w:rsidRDefault="00F65DF2" w:rsidP="008F22A9">
            <w:pPr>
              <w:pStyle w:val="a9"/>
              <w:ind w:left="427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="00A961CA" w:rsidRPr="004D27A0">
              <w:rPr>
                <w:rFonts w:ascii="Times New Roman" w:hAnsi="Times New Roman"/>
                <w:sz w:val="22"/>
                <w:szCs w:val="22"/>
              </w:rPr>
              <w:t>__________________/</w:t>
            </w:r>
            <w:r w:rsidR="008F22A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EB0C7C">
              <w:rPr>
                <w:rFonts w:ascii="Times New Roman" w:hAnsi="Times New Roman"/>
                <w:sz w:val="22"/>
                <w:szCs w:val="22"/>
              </w:rPr>
              <w:t>_________</w:t>
            </w:r>
            <w:r w:rsidR="008F22A9">
              <w:rPr>
                <w:rFonts w:ascii="Times New Roman" w:hAnsi="Times New Roman"/>
                <w:sz w:val="22"/>
                <w:szCs w:val="22"/>
              </w:rPr>
              <w:t xml:space="preserve"> /</w:t>
            </w:r>
          </w:p>
          <w:p w14:paraId="031E9743" w14:textId="77777777" w:rsidR="00F65DF2" w:rsidRPr="004D27A0" w:rsidRDefault="00F65DF2" w:rsidP="008F22A9">
            <w:pPr>
              <w:pStyle w:val="a9"/>
              <w:ind w:left="427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479D9BF6" w14:textId="77777777" w:rsidR="00F65DF2" w:rsidRPr="004D27A0" w:rsidRDefault="00F65DF2" w:rsidP="008F22A9">
            <w:pPr>
              <w:pStyle w:val="a9"/>
              <w:ind w:left="427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56F34404" w14:textId="5773750B" w:rsidR="00FF7EA5" w:rsidRPr="004D27A0" w:rsidRDefault="00FF7EA5" w:rsidP="008F22A9">
            <w:pPr>
              <w:ind w:left="427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>«</w:t>
            </w:r>
            <w:r w:rsidR="00782755" w:rsidRPr="004D27A0">
              <w:rPr>
                <w:rFonts w:ascii="Times New Roman" w:hAnsi="Times New Roman"/>
                <w:sz w:val="22"/>
                <w:szCs w:val="22"/>
              </w:rPr>
              <w:t>________</w:t>
            </w:r>
            <w:r w:rsidRPr="004D27A0">
              <w:rPr>
                <w:rFonts w:ascii="Times New Roman" w:hAnsi="Times New Roman"/>
                <w:sz w:val="22"/>
                <w:szCs w:val="22"/>
              </w:rPr>
              <w:t xml:space="preserve">» </w:t>
            </w:r>
            <w:r w:rsidR="00782755" w:rsidRPr="004D27A0">
              <w:rPr>
                <w:rFonts w:ascii="Times New Roman" w:hAnsi="Times New Roman"/>
                <w:sz w:val="22"/>
                <w:szCs w:val="22"/>
              </w:rPr>
              <w:t>_________</w:t>
            </w:r>
            <w:r w:rsidR="008F22A9">
              <w:rPr>
                <w:rFonts w:ascii="Times New Roman" w:hAnsi="Times New Roman"/>
                <w:sz w:val="22"/>
                <w:szCs w:val="22"/>
              </w:rPr>
              <w:t>2016</w:t>
            </w:r>
            <w:r w:rsidRPr="004D27A0">
              <w:rPr>
                <w:rFonts w:ascii="Times New Roman" w:hAnsi="Times New Roman"/>
                <w:sz w:val="22"/>
                <w:szCs w:val="22"/>
              </w:rPr>
              <w:t xml:space="preserve"> г.</w:t>
            </w:r>
          </w:p>
          <w:p w14:paraId="1AE04C63" w14:textId="77777777" w:rsidR="00021C94" w:rsidRPr="004D27A0" w:rsidRDefault="00021C94" w:rsidP="008F22A9">
            <w:pPr>
              <w:pStyle w:val="a9"/>
              <w:ind w:left="427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29DF207F" w14:textId="77777777" w:rsidR="00021C94" w:rsidRPr="004D27A0" w:rsidRDefault="00021C94" w:rsidP="008F22A9">
            <w:pPr>
              <w:pStyle w:val="a9"/>
              <w:ind w:left="427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3FDABCF8" w14:textId="77777777" w:rsidR="00021C94" w:rsidRDefault="00021C94" w:rsidP="008F22A9">
            <w:pPr>
              <w:pStyle w:val="a9"/>
              <w:ind w:left="427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>М.П.</w:t>
            </w:r>
          </w:p>
          <w:p w14:paraId="38093945" w14:textId="77777777" w:rsidR="002B2E2C" w:rsidRDefault="002B2E2C" w:rsidP="008F22A9">
            <w:pPr>
              <w:pStyle w:val="a9"/>
              <w:ind w:left="427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6FEE7A41" w14:textId="77777777" w:rsidR="002B2E2C" w:rsidRPr="004D27A0" w:rsidRDefault="002B2E2C" w:rsidP="008F22A9">
            <w:pPr>
              <w:pStyle w:val="a9"/>
              <w:ind w:left="427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EEB7CD7" w14:textId="77777777" w:rsidR="002B2E2C" w:rsidRDefault="002B2E2C" w:rsidP="00D15EF5">
      <w:pPr>
        <w:jc w:val="both"/>
        <w:rPr>
          <w:rFonts w:ascii="Times New Roman" w:hAnsi="Times New Roman"/>
          <w:sz w:val="22"/>
          <w:szCs w:val="22"/>
        </w:rPr>
        <w:sectPr w:rsidR="002B2E2C" w:rsidSect="00663DFD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14:paraId="489E7B3A" w14:textId="330B1E0F" w:rsidR="007A3783" w:rsidRPr="00F226B2" w:rsidRDefault="007A3783" w:rsidP="00F226B2">
      <w:pPr>
        <w:jc w:val="right"/>
        <w:rPr>
          <w:rFonts w:ascii="Times New Roman" w:hAnsi="Times New Roman"/>
          <w:sz w:val="22"/>
          <w:szCs w:val="22"/>
        </w:rPr>
      </w:pPr>
      <w:r w:rsidRPr="004D27A0">
        <w:rPr>
          <w:rFonts w:ascii="Times New Roman" w:hAnsi="Times New Roman"/>
          <w:b/>
          <w:sz w:val="22"/>
          <w:szCs w:val="22"/>
        </w:rPr>
        <w:lastRenderedPageBreak/>
        <w:t xml:space="preserve">Приложение № </w:t>
      </w:r>
      <w:r w:rsidR="00110E44" w:rsidRPr="004D27A0">
        <w:rPr>
          <w:rFonts w:ascii="Times New Roman" w:hAnsi="Times New Roman"/>
          <w:b/>
          <w:sz w:val="22"/>
          <w:szCs w:val="22"/>
        </w:rPr>
        <w:t>1</w:t>
      </w:r>
    </w:p>
    <w:p w14:paraId="02EA4574" w14:textId="675E7BB2" w:rsidR="007A3783" w:rsidRPr="004D27A0" w:rsidRDefault="007A3783" w:rsidP="00D15EF5">
      <w:pPr>
        <w:jc w:val="right"/>
        <w:rPr>
          <w:rFonts w:ascii="Times New Roman" w:hAnsi="Times New Roman"/>
          <w:b/>
          <w:sz w:val="22"/>
          <w:szCs w:val="22"/>
        </w:rPr>
      </w:pPr>
      <w:r w:rsidRPr="004D27A0">
        <w:rPr>
          <w:rFonts w:ascii="Times New Roman" w:hAnsi="Times New Roman"/>
          <w:b/>
          <w:sz w:val="22"/>
          <w:szCs w:val="22"/>
        </w:rPr>
        <w:t xml:space="preserve">к Договору оказания услуг № </w:t>
      </w:r>
      <w:r w:rsidR="00EB0C7C">
        <w:rPr>
          <w:rFonts w:ascii="Times New Roman" w:hAnsi="Times New Roman"/>
          <w:b/>
          <w:sz w:val="22"/>
          <w:szCs w:val="22"/>
        </w:rPr>
        <w:t>__</w:t>
      </w:r>
      <w:r w:rsidR="00BF77DE" w:rsidRPr="00BF77DE">
        <w:rPr>
          <w:rFonts w:ascii="Times New Roman" w:hAnsi="Times New Roman"/>
          <w:b/>
          <w:sz w:val="22"/>
          <w:szCs w:val="22"/>
        </w:rPr>
        <w:t>/</w:t>
      </w:r>
      <w:r w:rsidR="00EB0C7C">
        <w:rPr>
          <w:rFonts w:ascii="Times New Roman" w:hAnsi="Times New Roman"/>
          <w:b/>
          <w:sz w:val="22"/>
          <w:szCs w:val="22"/>
        </w:rPr>
        <w:t>__</w:t>
      </w:r>
      <w:r w:rsidR="00BF77DE" w:rsidRPr="00BF77DE">
        <w:rPr>
          <w:rFonts w:ascii="Times New Roman" w:hAnsi="Times New Roman"/>
          <w:b/>
          <w:sz w:val="22"/>
          <w:szCs w:val="22"/>
        </w:rPr>
        <w:t xml:space="preserve">/2016 – </w:t>
      </w:r>
      <w:r w:rsidR="00BF77DE" w:rsidRPr="00BF77DE">
        <w:rPr>
          <w:rFonts w:ascii="Times New Roman" w:hAnsi="Times New Roman" w:hint="eastAsia"/>
          <w:b/>
          <w:sz w:val="22"/>
          <w:szCs w:val="22"/>
        </w:rPr>
        <w:t>ЦП</w:t>
      </w:r>
    </w:p>
    <w:p w14:paraId="7ACE10DA" w14:textId="0CDC1FCF" w:rsidR="00625A35" w:rsidRPr="004D27A0" w:rsidRDefault="00625A35" w:rsidP="00D15EF5">
      <w:pPr>
        <w:jc w:val="right"/>
        <w:rPr>
          <w:rFonts w:ascii="Times New Roman" w:hAnsi="Times New Roman"/>
          <w:b/>
          <w:sz w:val="22"/>
          <w:szCs w:val="22"/>
        </w:rPr>
      </w:pPr>
      <w:r w:rsidRPr="004D27A0">
        <w:rPr>
          <w:rFonts w:ascii="Times New Roman" w:hAnsi="Times New Roman"/>
          <w:b/>
          <w:sz w:val="22"/>
          <w:szCs w:val="22"/>
        </w:rPr>
        <w:t>от «</w:t>
      </w:r>
      <w:r w:rsidR="00EB0C7C">
        <w:rPr>
          <w:rFonts w:ascii="Times New Roman" w:hAnsi="Times New Roman"/>
          <w:b/>
          <w:sz w:val="22"/>
          <w:szCs w:val="22"/>
        </w:rPr>
        <w:t>__</w:t>
      </w:r>
      <w:r w:rsidRPr="004D27A0">
        <w:rPr>
          <w:rFonts w:ascii="Times New Roman" w:hAnsi="Times New Roman"/>
          <w:b/>
          <w:sz w:val="22"/>
          <w:szCs w:val="22"/>
        </w:rPr>
        <w:t xml:space="preserve">» </w:t>
      </w:r>
      <w:r w:rsidR="00EB0C7C">
        <w:rPr>
          <w:rFonts w:ascii="Times New Roman" w:hAnsi="Times New Roman"/>
          <w:b/>
          <w:sz w:val="22"/>
          <w:szCs w:val="22"/>
        </w:rPr>
        <w:t>_________</w:t>
      </w:r>
      <w:r w:rsidR="008F22A9">
        <w:rPr>
          <w:rFonts w:ascii="Times New Roman" w:hAnsi="Times New Roman"/>
          <w:b/>
          <w:sz w:val="22"/>
          <w:szCs w:val="22"/>
        </w:rPr>
        <w:t xml:space="preserve"> 2016</w:t>
      </w:r>
      <w:r w:rsidRPr="004D27A0">
        <w:rPr>
          <w:rFonts w:ascii="Times New Roman" w:hAnsi="Times New Roman"/>
          <w:b/>
          <w:sz w:val="22"/>
          <w:szCs w:val="22"/>
        </w:rPr>
        <w:t xml:space="preserve"> года</w:t>
      </w:r>
    </w:p>
    <w:p w14:paraId="24AFBCFB" w14:textId="6B53CDF4" w:rsidR="007A3783" w:rsidRPr="004D27A0" w:rsidRDefault="008F22A9" w:rsidP="008F22A9">
      <w:pPr>
        <w:jc w:val="right"/>
        <w:rPr>
          <w:rFonts w:ascii="Times New Roman" w:hAnsi="Times New Roman"/>
          <w:b/>
          <w:sz w:val="22"/>
          <w:szCs w:val="22"/>
        </w:rPr>
      </w:pPr>
      <w:r w:rsidRPr="004D27A0">
        <w:rPr>
          <w:rFonts w:ascii="Times New Roman" w:hAnsi="Times New Roman"/>
          <w:b/>
          <w:sz w:val="22"/>
          <w:szCs w:val="22"/>
        </w:rPr>
        <w:t>«</w:t>
      </w:r>
      <w:r w:rsidR="00EB0C7C">
        <w:rPr>
          <w:rFonts w:ascii="Times New Roman" w:hAnsi="Times New Roman"/>
          <w:b/>
          <w:sz w:val="22"/>
          <w:szCs w:val="22"/>
        </w:rPr>
        <w:t>__</w:t>
      </w:r>
      <w:r w:rsidRPr="004D27A0">
        <w:rPr>
          <w:rFonts w:ascii="Times New Roman" w:hAnsi="Times New Roman"/>
          <w:b/>
          <w:sz w:val="22"/>
          <w:szCs w:val="22"/>
        </w:rPr>
        <w:t xml:space="preserve">» </w:t>
      </w:r>
      <w:r w:rsidR="00EB0C7C">
        <w:rPr>
          <w:rFonts w:ascii="Times New Roman" w:hAnsi="Times New Roman"/>
          <w:b/>
          <w:sz w:val="22"/>
          <w:szCs w:val="22"/>
        </w:rPr>
        <w:t>_________</w:t>
      </w:r>
      <w:r>
        <w:rPr>
          <w:rFonts w:ascii="Times New Roman" w:hAnsi="Times New Roman"/>
          <w:b/>
          <w:sz w:val="22"/>
          <w:szCs w:val="22"/>
        </w:rPr>
        <w:t xml:space="preserve"> 2016</w:t>
      </w:r>
      <w:r w:rsidRPr="004D27A0">
        <w:rPr>
          <w:rFonts w:ascii="Times New Roman" w:hAnsi="Times New Roman"/>
          <w:b/>
          <w:sz w:val="22"/>
          <w:szCs w:val="22"/>
        </w:rPr>
        <w:t xml:space="preserve"> года</w:t>
      </w:r>
    </w:p>
    <w:p w14:paraId="04F1BB62" w14:textId="77777777" w:rsidR="007A3783" w:rsidRPr="004D27A0" w:rsidRDefault="007A3783" w:rsidP="00D15EF5">
      <w:pPr>
        <w:jc w:val="both"/>
        <w:rPr>
          <w:rFonts w:ascii="Times New Roman" w:hAnsi="Times New Roman"/>
          <w:b/>
          <w:sz w:val="22"/>
          <w:szCs w:val="22"/>
        </w:rPr>
      </w:pPr>
    </w:p>
    <w:p w14:paraId="48AE5C0B" w14:textId="562EC617" w:rsidR="00B77244" w:rsidRPr="00EB0C7C" w:rsidRDefault="00EB0C7C" w:rsidP="00D15EF5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________</w:t>
      </w:r>
      <w:r w:rsidR="00750F9D" w:rsidRPr="004D27A0">
        <w:rPr>
          <w:rFonts w:ascii="Times New Roman" w:hAnsi="Times New Roman"/>
          <w:sz w:val="22"/>
          <w:szCs w:val="22"/>
        </w:rPr>
        <w:t xml:space="preserve">, </w:t>
      </w:r>
      <w:r w:rsidR="00B77244" w:rsidRPr="004D27A0">
        <w:rPr>
          <w:rFonts w:ascii="Times New Roman" w:hAnsi="Times New Roman"/>
          <w:sz w:val="22"/>
          <w:szCs w:val="22"/>
        </w:rPr>
        <w:t xml:space="preserve">именуемое в дальнейшем </w:t>
      </w:r>
      <w:r w:rsidR="00B77244" w:rsidRPr="004D27A0">
        <w:rPr>
          <w:rFonts w:ascii="Times New Roman" w:hAnsi="Times New Roman"/>
          <w:b/>
          <w:sz w:val="22"/>
          <w:szCs w:val="22"/>
        </w:rPr>
        <w:t>«Заказчик»,</w:t>
      </w:r>
      <w:r w:rsidR="00B77244" w:rsidRPr="004D27A0">
        <w:rPr>
          <w:rFonts w:ascii="Times New Roman" w:hAnsi="Times New Roman"/>
          <w:sz w:val="22"/>
          <w:szCs w:val="22"/>
        </w:rPr>
        <w:t xml:space="preserve"> в лице </w:t>
      </w:r>
      <w:r>
        <w:rPr>
          <w:rFonts w:ascii="Times New Roman" w:hAnsi="Times New Roman"/>
          <w:sz w:val="22"/>
          <w:szCs w:val="22"/>
        </w:rPr>
        <w:t>__________________________</w:t>
      </w:r>
      <w:r w:rsidR="00750F9D" w:rsidRPr="004D27A0">
        <w:rPr>
          <w:rFonts w:ascii="Times New Roman" w:hAnsi="Times New Roman"/>
          <w:sz w:val="22"/>
          <w:szCs w:val="22"/>
        </w:rPr>
        <w:t xml:space="preserve">, </w:t>
      </w:r>
      <w:r w:rsidR="00B77244" w:rsidRPr="004D27A0">
        <w:rPr>
          <w:rFonts w:ascii="Times New Roman" w:hAnsi="Times New Roman"/>
          <w:sz w:val="22"/>
          <w:szCs w:val="22"/>
        </w:rPr>
        <w:t xml:space="preserve">действующего на основании </w:t>
      </w:r>
      <w:r>
        <w:rPr>
          <w:rFonts w:ascii="Times New Roman" w:hAnsi="Times New Roman"/>
          <w:sz w:val="22"/>
          <w:szCs w:val="22"/>
        </w:rPr>
        <w:t>_________</w:t>
      </w:r>
      <w:r w:rsidR="00B77244" w:rsidRPr="004D27A0">
        <w:rPr>
          <w:rFonts w:ascii="Times New Roman" w:hAnsi="Times New Roman"/>
          <w:sz w:val="22"/>
          <w:szCs w:val="22"/>
        </w:rPr>
        <w:t xml:space="preserve">, с одной стороны, и </w:t>
      </w:r>
    </w:p>
    <w:p w14:paraId="640DE9BC" w14:textId="44F13B44" w:rsidR="00B77244" w:rsidRPr="004D27A0" w:rsidRDefault="00B77244" w:rsidP="00D15EF5">
      <w:pPr>
        <w:jc w:val="both"/>
        <w:rPr>
          <w:rFonts w:ascii="Times New Roman" w:hAnsi="Times New Roman"/>
          <w:sz w:val="22"/>
          <w:szCs w:val="22"/>
        </w:rPr>
      </w:pPr>
      <w:r w:rsidRPr="004D27A0">
        <w:rPr>
          <w:rFonts w:ascii="Times New Roman" w:hAnsi="Times New Roman"/>
          <w:b/>
          <w:sz w:val="22"/>
          <w:szCs w:val="22"/>
        </w:rPr>
        <w:t>ООО «Дневник.ру»</w:t>
      </w:r>
      <w:r w:rsidRPr="004D27A0">
        <w:rPr>
          <w:rFonts w:ascii="Times New Roman" w:hAnsi="Times New Roman"/>
          <w:sz w:val="22"/>
          <w:szCs w:val="22"/>
        </w:rPr>
        <w:t xml:space="preserve">, именуемое в дальнейшем </w:t>
      </w:r>
      <w:r w:rsidRPr="004D27A0">
        <w:rPr>
          <w:rFonts w:ascii="Times New Roman" w:hAnsi="Times New Roman"/>
          <w:b/>
          <w:sz w:val="22"/>
          <w:szCs w:val="22"/>
        </w:rPr>
        <w:t>«Исполнитель»</w:t>
      </w:r>
      <w:r w:rsidRPr="004D27A0">
        <w:rPr>
          <w:rFonts w:ascii="Times New Roman" w:hAnsi="Times New Roman"/>
          <w:sz w:val="22"/>
          <w:szCs w:val="22"/>
        </w:rPr>
        <w:t xml:space="preserve">, в лице </w:t>
      </w:r>
      <w:r w:rsidR="00A52D65" w:rsidRPr="004D27A0">
        <w:rPr>
          <w:rFonts w:ascii="Times New Roman" w:hAnsi="Times New Roman"/>
          <w:sz w:val="22"/>
          <w:szCs w:val="22"/>
        </w:rPr>
        <w:t>Коммерческого директора Афанасьевой Натальи Викторовны, действующей на основании Доверенности №</w:t>
      </w:r>
      <w:r w:rsidR="003F41E6" w:rsidRPr="004D27A0">
        <w:rPr>
          <w:rFonts w:ascii="Times New Roman" w:hAnsi="Times New Roman"/>
          <w:sz w:val="22"/>
          <w:szCs w:val="22"/>
        </w:rPr>
        <w:t xml:space="preserve"> </w:t>
      </w:r>
      <w:r w:rsidR="006B0CC6">
        <w:rPr>
          <w:rFonts w:ascii="Times New Roman" w:hAnsi="Times New Roman"/>
          <w:sz w:val="22"/>
          <w:szCs w:val="22"/>
        </w:rPr>
        <w:t>2</w:t>
      </w:r>
      <w:r w:rsidR="00A52D65" w:rsidRPr="004D27A0">
        <w:rPr>
          <w:rFonts w:ascii="Times New Roman" w:hAnsi="Times New Roman"/>
          <w:sz w:val="22"/>
          <w:szCs w:val="22"/>
        </w:rPr>
        <w:t xml:space="preserve"> от </w:t>
      </w:r>
      <w:r w:rsidR="006B0CC6">
        <w:rPr>
          <w:rFonts w:ascii="Times New Roman" w:hAnsi="Times New Roman"/>
          <w:sz w:val="22"/>
          <w:szCs w:val="22"/>
        </w:rPr>
        <w:t>31.</w:t>
      </w:r>
      <w:r w:rsidR="00110E44" w:rsidRPr="004D27A0">
        <w:rPr>
          <w:rFonts w:ascii="Times New Roman" w:hAnsi="Times New Roman"/>
          <w:sz w:val="22"/>
          <w:szCs w:val="22"/>
        </w:rPr>
        <w:t>1</w:t>
      </w:r>
      <w:r w:rsidR="006B0CC6">
        <w:rPr>
          <w:rFonts w:ascii="Times New Roman" w:hAnsi="Times New Roman"/>
          <w:sz w:val="22"/>
          <w:szCs w:val="22"/>
        </w:rPr>
        <w:t>2</w:t>
      </w:r>
      <w:r w:rsidR="00110E44" w:rsidRPr="004D27A0">
        <w:rPr>
          <w:rFonts w:ascii="Times New Roman" w:hAnsi="Times New Roman"/>
          <w:sz w:val="22"/>
          <w:szCs w:val="22"/>
        </w:rPr>
        <w:t>.2015</w:t>
      </w:r>
      <w:r w:rsidR="00A52D65" w:rsidRPr="004D27A0">
        <w:rPr>
          <w:rFonts w:ascii="Times New Roman" w:hAnsi="Times New Roman"/>
          <w:sz w:val="22"/>
          <w:szCs w:val="22"/>
        </w:rPr>
        <w:t xml:space="preserve"> г.</w:t>
      </w:r>
      <w:r w:rsidRPr="004D27A0">
        <w:rPr>
          <w:rFonts w:ascii="Times New Roman" w:hAnsi="Times New Roman"/>
          <w:sz w:val="22"/>
          <w:szCs w:val="22"/>
        </w:rPr>
        <w:t>, с другой стороны, совместно в дальнейшем именуемые «Стороны», а по отдельности «Сторона», согласовании следующий порядок расчета и выплаты вознаграждения Исполнителя за оказани</w:t>
      </w:r>
      <w:ins w:id="7" w:author="Анна Терентьева" w:date="2016-05-26T18:05:00Z">
        <w:r w:rsidR="001756B8">
          <w:rPr>
            <w:rFonts w:ascii="Times New Roman" w:hAnsi="Times New Roman"/>
            <w:sz w:val="22"/>
            <w:szCs w:val="22"/>
          </w:rPr>
          <w:t>е</w:t>
        </w:r>
      </w:ins>
      <w:del w:id="8" w:author="Анна Терентьева" w:date="2016-05-26T18:05:00Z">
        <w:r w:rsidRPr="004D27A0" w:rsidDel="001756B8">
          <w:rPr>
            <w:rFonts w:ascii="Times New Roman" w:hAnsi="Times New Roman"/>
            <w:sz w:val="22"/>
            <w:szCs w:val="22"/>
          </w:rPr>
          <w:delText>я</w:delText>
        </w:r>
      </w:del>
      <w:r w:rsidRPr="004D27A0">
        <w:rPr>
          <w:rFonts w:ascii="Times New Roman" w:hAnsi="Times New Roman"/>
          <w:sz w:val="22"/>
          <w:szCs w:val="22"/>
        </w:rPr>
        <w:t xml:space="preserve"> Заказчику Услуг по Договору оказания услуг № </w:t>
      </w:r>
      <w:r w:rsidR="00EB0C7C">
        <w:rPr>
          <w:rFonts w:ascii="Times New Roman" w:hAnsi="Times New Roman"/>
          <w:b/>
          <w:sz w:val="22"/>
          <w:szCs w:val="22"/>
        </w:rPr>
        <w:t>__</w:t>
      </w:r>
      <w:r w:rsidR="00BF77DE" w:rsidRPr="00BF77DE">
        <w:rPr>
          <w:rFonts w:ascii="Times New Roman" w:hAnsi="Times New Roman"/>
          <w:b/>
          <w:sz w:val="22"/>
          <w:szCs w:val="22"/>
        </w:rPr>
        <w:t>/</w:t>
      </w:r>
      <w:r w:rsidR="00EB0C7C">
        <w:rPr>
          <w:rFonts w:ascii="Times New Roman" w:hAnsi="Times New Roman"/>
          <w:b/>
          <w:sz w:val="22"/>
          <w:szCs w:val="22"/>
        </w:rPr>
        <w:t>__</w:t>
      </w:r>
      <w:r w:rsidR="00BF77DE" w:rsidRPr="00BF77DE">
        <w:rPr>
          <w:rFonts w:ascii="Times New Roman" w:hAnsi="Times New Roman"/>
          <w:b/>
          <w:sz w:val="22"/>
          <w:szCs w:val="22"/>
        </w:rPr>
        <w:t xml:space="preserve">/2016 – </w:t>
      </w:r>
      <w:r w:rsidR="00BF77DE" w:rsidRPr="00BF77DE">
        <w:rPr>
          <w:rFonts w:ascii="Times New Roman" w:hAnsi="Times New Roman" w:hint="eastAsia"/>
          <w:b/>
          <w:sz w:val="22"/>
          <w:szCs w:val="22"/>
        </w:rPr>
        <w:t>ЦП</w:t>
      </w:r>
      <w:r w:rsidR="00BF77DE" w:rsidRPr="004D27A0">
        <w:rPr>
          <w:rFonts w:ascii="Times New Roman" w:hAnsi="Times New Roman"/>
          <w:sz w:val="22"/>
          <w:szCs w:val="22"/>
        </w:rPr>
        <w:t xml:space="preserve"> </w:t>
      </w:r>
      <w:r w:rsidRPr="004D27A0">
        <w:rPr>
          <w:rFonts w:ascii="Times New Roman" w:hAnsi="Times New Roman"/>
          <w:sz w:val="22"/>
          <w:szCs w:val="22"/>
        </w:rPr>
        <w:t>от «</w:t>
      </w:r>
      <w:r w:rsidR="00EB0C7C">
        <w:rPr>
          <w:rFonts w:ascii="Times New Roman" w:hAnsi="Times New Roman"/>
          <w:sz w:val="22"/>
          <w:szCs w:val="22"/>
        </w:rPr>
        <w:t>__</w:t>
      </w:r>
      <w:r w:rsidRPr="004D27A0">
        <w:rPr>
          <w:rFonts w:ascii="Times New Roman" w:hAnsi="Times New Roman"/>
          <w:sz w:val="22"/>
          <w:szCs w:val="22"/>
        </w:rPr>
        <w:t>»</w:t>
      </w:r>
      <w:r w:rsidR="008F22A9">
        <w:rPr>
          <w:rFonts w:ascii="Times New Roman" w:hAnsi="Times New Roman"/>
          <w:sz w:val="22"/>
          <w:szCs w:val="22"/>
        </w:rPr>
        <w:t xml:space="preserve"> </w:t>
      </w:r>
      <w:r w:rsidR="00EB0C7C">
        <w:rPr>
          <w:rFonts w:ascii="Times New Roman" w:hAnsi="Times New Roman"/>
          <w:sz w:val="22"/>
          <w:szCs w:val="22"/>
        </w:rPr>
        <w:t>_______</w:t>
      </w:r>
      <w:r w:rsidR="00625A35" w:rsidRPr="004D27A0">
        <w:rPr>
          <w:rFonts w:ascii="Times New Roman" w:hAnsi="Times New Roman"/>
          <w:sz w:val="22"/>
          <w:szCs w:val="22"/>
        </w:rPr>
        <w:t xml:space="preserve"> </w:t>
      </w:r>
      <w:r w:rsidRPr="004D27A0">
        <w:rPr>
          <w:rFonts w:ascii="Times New Roman" w:hAnsi="Times New Roman"/>
          <w:sz w:val="22"/>
          <w:szCs w:val="22"/>
        </w:rPr>
        <w:t>20</w:t>
      </w:r>
      <w:r w:rsidR="008F22A9">
        <w:rPr>
          <w:rFonts w:ascii="Times New Roman" w:hAnsi="Times New Roman"/>
          <w:sz w:val="22"/>
          <w:szCs w:val="22"/>
        </w:rPr>
        <w:t>16</w:t>
      </w:r>
      <w:r w:rsidRPr="004D27A0">
        <w:rPr>
          <w:rFonts w:ascii="Times New Roman" w:hAnsi="Times New Roman"/>
          <w:sz w:val="22"/>
          <w:szCs w:val="22"/>
        </w:rPr>
        <w:t xml:space="preserve"> года (далее – «Договор»).</w:t>
      </w:r>
    </w:p>
    <w:p w14:paraId="04CCC60A" w14:textId="77777777" w:rsidR="00B77244" w:rsidRPr="004D27A0" w:rsidRDefault="00B77244" w:rsidP="00D15EF5">
      <w:pPr>
        <w:jc w:val="both"/>
        <w:rPr>
          <w:rFonts w:ascii="Times New Roman" w:hAnsi="Times New Roman"/>
          <w:sz w:val="22"/>
          <w:szCs w:val="22"/>
        </w:rPr>
      </w:pPr>
    </w:p>
    <w:p w14:paraId="3ED620F6" w14:textId="6DAAFEBC" w:rsidR="00B77244" w:rsidRPr="004D27A0" w:rsidRDefault="00B77244" w:rsidP="00F226B2">
      <w:pPr>
        <w:pStyle w:val="af5"/>
        <w:numPr>
          <w:ilvl w:val="0"/>
          <w:numId w:val="13"/>
        </w:numPr>
        <w:ind w:left="0" w:firstLine="0"/>
        <w:jc w:val="both"/>
        <w:rPr>
          <w:sz w:val="22"/>
          <w:szCs w:val="22"/>
        </w:rPr>
      </w:pPr>
      <w:r w:rsidRPr="004D27A0">
        <w:rPr>
          <w:color w:val="000000"/>
          <w:sz w:val="22"/>
          <w:szCs w:val="22"/>
        </w:rPr>
        <w:t>Стороны договорились о следующем понимании Терминов, используемых в настоящем Приложении. Термины, не указанные в настоящем пункте Приложения</w:t>
      </w:r>
      <w:r w:rsidR="002B2E2C">
        <w:rPr>
          <w:color w:val="000000"/>
          <w:sz w:val="22"/>
          <w:szCs w:val="22"/>
        </w:rPr>
        <w:t>,</w:t>
      </w:r>
      <w:r w:rsidRPr="004D27A0">
        <w:rPr>
          <w:color w:val="000000"/>
          <w:sz w:val="22"/>
          <w:szCs w:val="22"/>
        </w:rPr>
        <w:t xml:space="preserve"> толкуются и понимаются Сторонами в соответствии с Договором</w:t>
      </w:r>
      <w:r w:rsidR="002B2E2C">
        <w:rPr>
          <w:color w:val="000000"/>
          <w:sz w:val="22"/>
          <w:szCs w:val="22"/>
        </w:rPr>
        <w:t>.</w:t>
      </w:r>
    </w:p>
    <w:p w14:paraId="37BB411A" w14:textId="312F11DE" w:rsidR="00B77244" w:rsidRPr="004D27A0" w:rsidRDefault="00B77244" w:rsidP="00F226B2">
      <w:pPr>
        <w:pStyle w:val="af5"/>
        <w:numPr>
          <w:ilvl w:val="1"/>
          <w:numId w:val="13"/>
        </w:numPr>
        <w:ind w:left="993"/>
        <w:jc w:val="both"/>
        <w:rPr>
          <w:sz w:val="22"/>
          <w:szCs w:val="22"/>
        </w:rPr>
      </w:pPr>
      <w:r w:rsidRPr="004D27A0">
        <w:rPr>
          <w:b/>
          <w:color w:val="000000"/>
          <w:sz w:val="22"/>
          <w:szCs w:val="22"/>
        </w:rPr>
        <w:t xml:space="preserve">Переход  - </w:t>
      </w:r>
      <w:r w:rsidRPr="004D27A0">
        <w:rPr>
          <w:color w:val="000000"/>
          <w:sz w:val="22"/>
          <w:szCs w:val="22"/>
        </w:rPr>
        <w:t xml:space="preserve">переадресация Пользователя Сайта Системы с Сайта на </w:t>
      </w:r>
      <w:r w:rsidR="00625A35" w:rsidRPr="004D27A0">
        <w:rPr>
          <w:color w:val="000000"/>
          <w:sz w:val="22"/>
          <w:szCs w:val="22"/>
        </w:rPr>
        <w:t>страницу</w:t>
      </w:r>
      <w:r w:rsidR="00625A35" w:rsidRPr="004D27A0">
        <w:rPr>
          <w:b/>
          <w:color w:val="000000"/>
          <w:sz w:val="22"/>
          <w:szCs w:val="22"/>
        </w:rPr>
        <w:t xml:space="preserve"> </w:t>
      </w:r>
      <w:r w:rsidRPr="004D27A0">
        <w:rPr>
          <w:color w:val="000000"/>
          <w:sz w:val="22"/>
          <w:szCs w:val="22"/>
        </w:rPr>
        <w:t>Приложения, произошедшая в результате нажатия Пользователем Сайта Системы соответствующей кн</w:t>
      </w:r>
      <w:r w:rsidR="00AB4435" w:rsidRPr="004D27A0">
        <w:rPr>
          <w:color w:val="000000"/>
          <w:sz w:val="22"/>
          <w:szCs w:val="22"/>
        </w:rPr>
        <w:t xml:space="preserve">опки, размещенной </w:t>
      </w:r>
      <w:r w:rsidR="002810A1" w:rsidRPr="004D27A0">
        <w:rPr>
          <w:color w:val="000000"/>
          <w:sz w:val="22"/>
          <w:szCs w:val="22"/>
        </w:rPr>
        <w:t xml:space="preserve">на </w:t>
      </w:r>
      <w:hyperlink r:id="rId12" w:history="1">
        <w:r w:rsidR="002810A1" w:rsidRPr="004D27A0">
          <w:rPr>
            <w:rStyle w:val="af8"/>
            <w:sz w:val="22"/>
            <w:szCs w:val="22"/>
          </w:rPr>
          <w:t>http://apps.dnevnik.ru/</w:t>
        </w:r>
      </w:hyperlink>
      <w:r w:rsidR="002810A1" w:rsidRPr="004D27A0">
        <w:rPr>
          <w:color w:val="000000"/>
          <w:sz w:val="22"/>
          <w:szCs w:val="22"/>
        </w:rPr>
        <w:t xml:space="preserve"> </w:t>
      </w:r>
    </w:p>
    <w:p w14:paraId="25BD6414" w14:textId="77777777" w:rsidR="00B77244" w:rsidRPr="004D27A0" w:rsidRDefault="00B77244" w:rsidP="00F226B2">
      <w:pPr>
        <w:pStyle w:val="af5"/>
        <w:numPr>
          <w:ilvl w:val="1"/>
          <w:numId w:val="13"/>
        </w:numPr>
        <w:ind w:left="993"/>
        <w:jc w:val="both"/>
        <w:rPr>
          <w:sz w:val="22"/>
          <w:szCs w:val="22"/>
        </w:rPr>
      </w:pPr>
      <w:r w:rsidRPr="004D27A0">
        <w:rPr>
          <w:b/>
          <w:color w:val="000000"/>
          <w:sz w:val="22"/>
          <w:szCs w:val="22"/>
        </w:rPr>
        <w:t xml:space="preserve">Регистрация </w:t>
      </w:r>
      <w:r w:rsidRPr="004D27A0">
        <w:rPr>
          <w:color w:val="000000"/>
          <w:sz w:val="22"/>
          <w:szCs w:val="22"/>
        </w:rPr>
        <w:t>– введение Пользователем Сайта Системы данных, необходимых для прохождения процедуры регистрации в Приложении.</w:t>
      </w:r>
    </w:p>
    <w:p w14:paraId="12F55973" w14:textId="23D95474" w:rsidR="00625A35" w:rsidRPr="00F226B2" w:rsidRDefault="00B77244" w:rsidP="00F226B2">
      <w:pPr>
        <w:pStyle w:val="af5"/>
        <w:numPr>
          <w:ilvl w:val="0"/>
          <w:numId w:val="13"/>
        </w:numPr>
        <w:ind w:left="0" w:firstLine="0"/>
        <w:jc w:val="both"/>
        <w:rPr>
          <w:sz w:val="22"/>
          <w:szCs w:val="22"/>
        </w:rPr>
      </w:pPr>
      <w:r w:rsidRPr="004D27A0">
        <w:rPr>
          <w:color w:val="000000"/>
          <w:sz w:val="22"/>
          <w:szCs w:val="22"/>
        </w:rPr>
        <w:t>С момента Перехода Пользователя Сайта Системы в Приложение и Регистрации в нем, указанное лицо приобретает статус Пользователя Приложения.</w:t>
      </w:r>
    </w:p>
    <w:p w14:paraId="1BFC41A9" w14:textId="7106CFD2" w:rsidR="00F226B2" w:rsidRPr="00F226B2" w:rsidRDefault="00B77244" w:rsidP="00F226B2">
      <w:pPr>
        <w:pStyle w:val="af5"/>
        <w:numPr>
          <w:ilvl w:val="0"/>
          <w:numId w:val="13"/>
        </w:numPr>
        <w:ind w:left="0" w:firstLine="0"/>
        <w:jc w:val="both"/>
        <w:rPr>
          <w:sz w:val="22"/>
          <w:szCs w:val="22"/>
        </w:rPr>
      </w:pPr>
      <w:r w:rsidRPr="004D27A0">
        <w:rPr>
          <w:color w:val="000000"/>
          <w:sz w:val="22"/>
          <w:szCs w:val="22"/>
        </w:rPr>
        <w:t>Размер вознаграждения Исполнителя за оказания Услуг по Договору в отчетном периоде рассчитывается следующим образом</w:t>
      </w:r>
      <w:r w:rsidR="001E27E6" w:rsidRPr="004D27A0">
        <w:rPr>
          <w:color w:val="000000"/>
          <w:sz w:val="22"/>
          <w:szCs w:val="22"/>
        </w:rPr>
        <w:t xml:space="preserve"> на основании статистики Заказчика</w:t>
      </w:r>
      <w:r w:rsidRPr="004D27A0">
        <w:rPr>
          <w:color w:val="000000"/>
          <w:sz w:val="22"/>
          <w:szCs w:val="22"/>
        </w:rPr>
        <w:t>:</w:t>
      </w:r>
    </w:p>
    <w:p w14:paraId="7607B6F6" w14:textId="77777777" w:rsidR="00F226B2" w:rsidRDefault="00F226B2" w:rsidP="00F226B2">
      <w:pPr>
        <w:jc w:val="both"/>
        <w:rPr>
          <w:rFonts w:asciiTheme="minorHAnsi" w:hAnsiTheme="minorHAnsi"/>
          <w:sz w:val="22"/>
          <w:szCs w:val="22"/>
        </w:rPr>
      </w:pPr>
    </w:p>
    <w:p w14:paraId="609A799E" w14:textId="30F22405" w:rsidR="00625A35" w:rsidRPr="00B2356F" w:rsidRDefault="00EB0C7C" w:rsidP="00F226B2">
      <w:pPr>
        <w:jc w:val="both"/>
        <w:rPr>
          <w:rFonts w:asciiTheme="minorHAnsi" w:hAnsiTheme="minorHAnsi"/>
          <w:sz w:val="22"/>
          <w:szCs w:val="22"/>
        </w:rPr>
      </w:pPr>
      <w:r w:rsidRPr="00B2356F">
        <w:rPr>
          <w:sz w:val="22"/>
          <w:szCs w:val="22"/>
        </w:rPr>
        <w:t>50</w:t>
      </w:r>
      <w:r w:rsidR="00F226B2" w:rsidRPr="00B2356F">
        <w:rPr>
          <w:rFonts w:asciiTheme="minorHAnsi" w:hAnsiTheme="minorHAnsi"/>
          <w:sz w:val="22"/>
          <w:szCs w:val="22"/>
        </w:rPr>
        <w:t xml:space="preserve"> </w:t>
      </w:r>
      <w:r w:rsidR="00F226B2" w:rsidRPr="00B2356F">
        <w:rPr>
          <w:sz w:val="22"/>
          <w:szCs w:val="22"/>
        </w:rPr>
        <w:t xml:space="preserve">% </w:t>
      </w:r>
      <w:r w:rsidR="00EF20A3" w:rsidRPr="00B2356F">
        <w:rPr>
          <w:sz w:val="22"/>
          <w:szCs w:val="22"/>
        </w:rPr>
        <w:t xml:space="preserve"> (</w:t>
      </w:r>
      <w:r w:rsidRPr="00B2356F">
        <w:rPr>
          <w:sz w:val="22"/>
          <w:szCs w:val="22"/>
        </w:rPr>
        <w:t>Пятьдесят</w:t>
      </w:r>
      <w:r w:rsidR="00F226B2" w:rsidRPr="00B2356F">
        <w:rPr>
          <w:sz w:val="22"/>
          <w:szCs w:val="22"/>
        </w:rPr>
        <w:t xml:space="preserve"> процентов</w:t>
      </w:r>
      <w:r w:rsidR="00EF20A3" w:rsidRPr="00B2356F">
        <w:rPr>
          <w:sz w:val="22"/>
          <w:szCs w:val="22"/>
        </w:rPr>
        <w:t xml:space="preserve">) </w:t>
      </w:r>
      <w:r w:rsidR="00B77244" w:rsidRPr="00B2356F">
        <w:rPr>
          <w:sz w:val="22"/>
          <w:szCs w:val="22"/>
        </w:rPr>
        <w:t>от сум</w:t>
      </w:r>
      <w:r w:rsidR="00524228" w:rsidRPr="00B2356F">
        <w:rPr>
          <w:sz w:val="22"/>
          <w:szCs w:val="22"/>
        </w:rPr>
        <w:t>м</w:t>
      </w:r>
      <w:r w:rsidR="00B77244" w:rsidRPr="00B2356F">
        <w:rPr>
          <w:sz w:val="22"/>
          <w:szCs w:val="22"/>
        </w:rPr>
        <w:t>ы всех платежей, полученных Заказчиком от Пользователей Приложения за использование возможностей и сервисов Приложения в Отчетном периоде</w:t>
      </w:r>
      <w:r w:rsidR="00F226B2" w:rsidRPr="00B2356F">
        <w:rPr>
          <w:sz w:val="22"/>
          <w:szCs w:val="22"/>
        </w:rPr>
        <w:t>,</w:t>
      </w:r>
      <w:r w:rsidR="00B77244" w:rsidRPr="00B2356F">
        <w:rPr>
          <w:sz w:val="22"/>
          <w:szCs w:val="22"/>
        </w:rPr>
        <w:t xml:space="preserve"> являются вознаграждением Исполнителя по настоящему Договору и подлежат перечислению Исполнителю.</w:t>
      </w:r>
      <w:r w:rsidR="00B2356F" w:rsidRPr="00B2356F">
        <w:rPr>
          <w:sz w:val="22"/>
          <w:szCs w:val="22"/>
        </w:rPr>
        <w:t xml:space="preserve"> Вознаграждение Исполнителя включает НДС в размере 18 %. </w:t>
      </w:r>
    </w:p>
    <w:p w14:paraId="46D4ABE9" w14:textId="77777777" w:rsidR="00F226B2" w:rsidRPr="00F226B2" w:rsidRDefault="00F226B2" w:rsidP="00F226B2">
      <w:pPr>
        <w:jc w:val="both"/>
        <w:rPr>
          <w:rFonts w:asciiTheme="minorHAnsi" w:hAnsiTheme="minorHAnsi"/>
          <w:b/>
          <w:sz w:val="22"/>
          <w:szCs w:val="22"/>
        </w:rPr>
      </w:pPr>
    </w:p>
    <w:p w14:paraId="596DDDA9" w14:textId="65AD67B6" w:rsidR="00625A35" w:rsidRPr="00F226B2" w:rsidRDefault="00B77244" w:rsidP="00F226B2">
      <w:pPr>
        <w:pStyle w:val="af5"/>
        <w:numPr>
          <w:ilvl w:val="0"/>
          <w:numId w:val="13"/>
        </w:numPr>
        <w:ind w:left="0" w:firstLine="0"/>
        <w:jc w:val="both"/>
        <w:rPr>
          <w:sz w:val="22"/>
          <w:szCs w:val="22"/>
        </w:rPr>
      </w:pPr>
      <w:r w:rsidRPr="004D27A0">
        <w:rPr>
          <w:sz w:val="22"/>
          <w:szCs w:val="22"/>
        </w:rPr>
        <w:t>Ежемесячно, в течение 5 (пяти) рабочих дней месяца, следующего за Отчетным, Исполнитель предоставляет Заказчику Акт сдачи-приемки выпол</w:t>
      </w:r>
      <w:r w:rsidR="008F22A9">
        <w:rPr>
          <w:sz w:val="22"/>
          <w:szCs w:val="22"/>
        </w:rPr>
        <w:t>ненных работ за Отчетный период</w:t>
      </w:r>
      <w:r w:rsidRPr="004D27A0">
        <w:rPr>
          <w:sz w:val="22"/>
          <w:szCs w:val="22"/>
        </w:rPr>
        <w:t xml:space="preserve"> в 2 (двух) экземплярах, основанный на данных статистики Приложения Заказчика (далее «Акт») и </w:t>
      </w:r>
      <w:r w:rsidR="0011124E">
        <w:rPr>
          <w:sz w:val="22"/>
          <w:szCs w:val="22"/>
        </w:rPr>
        <w:t>с</w:t>
      </w:r>
      <w:r w:rsidRPr="004D27A0">
        <w:rPr>
          <w:sz w:val="22"/>
          <w:szCs w:val="22"/>
        </w:rPr>
        <w:t>чет на оплату Услуг за Отчетный период (далее «Счет»).</w:t>
      </w:r>
    </w:p>
    <w:p w14:paraId="50F9B7C5" w14:textId="643FC193" w:rsidR="00625A35" w:rsidRPr="00F226B2" w:rsidRDefault="00B77244" w:rsidP="00F226B2">
      <w:pPr>
        <w:pStyle w:val="af5"/>
        <w:numPr>
          <w:ilvl w:val="0"/>
          <w:numId w:val="13"/>
        </w:numPr>
        <w:tabs>
          <w:tab w:val="left" w:pos="0"/>
        </w:tabs>
        <w:ind w:left="0" w:firstLine="0"/>
        <w:jc w:val="both"/>
        <w:rPr>
          <w:sz w:val="22"/>
          <w:szCs w:val="22"/>
          <w:lang w:eastAsia="ar-SA"/>
        </w:rPr>
      </w:pPr>
      <w:r w:rsidRPr="004D27A0">
        <w:rPr>
          <w:sz w:val="22"/>
          <w:szCs w:val="22"/>
        </w:rPr>
        <w:t xml:space="preserve">Заказчик в течение </w:t>
      </w:r>
      <w:r w:rsidR="0050546E" w:rsidRPr="004D27A0">
        <w:rPr>
          <w:sz w:val="22"/>
          <w:szCs w:val="22"/>
        </w:rPr>
        <w:t xml:space="preserve">10 </w:t>
      </w:r>
      <w:r w:rsidRPr="004D27A0">
        <w:rPr>
          <w:sz w:val="22"/>
          <w:szCs w:val="22"/>
        </w:rPr>
        <w:t>(</w:t>
      </w:r>
      <w:r w:rsidR="0050546E" w:rsidRPr="004D27A0">
        <w:rPr>
          <w:sz w:val="22"/>
          <w:szCs w:val="22"/>
        </w:rPr>
        <w:t>десяти</w:t>
      </w:r>
      <w:r w:rsidRPr="004D27A0">
        <w:rPr>
          <w:sz w:val="22"/>
          <w:szCs w:val="22"/>
        </w:rPr>
        <w:t>) рабочих дней с даты получения документов, указанных в п.4 настоящего Приложения</w:t>
      </w:r>
      <w:r w:rsidR="00F226B2">
        <w:rPr>
          <w:sz w:val="22"/>
          <w:szCs w:val="22"/>
        </w:rPr>
        <w:t>,</w:t>
      </w:r>
      <w:r w:rsidRPr="004D27A0">
        <w:rPr>
          <w:sz w:val="22"/>
          <w:szCs w:val="22"/>
        </w:rPr>
        <w:t xml:space="preserve"> обязан рассмотреть их </w:t>
      </w:r>
      <w:r w:rsidRPr="004D27A0">
        <w:rPr>
          <w:sz w:val="22"/>
          <w:szCs w:val="22"/>
          <w:lang w:eastAsia="ar-SA"/>
        </w:rPr>
        <w:t>и в случае отсутствия претензий к Исполнителю подписать Акт, оплатить Счет и направить 1 (один) экземпляр Акта Исполнителю.</w:t>
      </w:r>
    </w:p>
    <w:p w14:paraId="0D7B366D" w14:textId="698C8AB8" w:rsidR="00625A35" w:rsidRPr="00F226B2" w:rsidRDefault="00B77244" w:rsidP="00F226B2">
      <w:pPr>
        <w:pStyle w:val="af5"/>
        <w:numPr>
          <w:ilvl w:val="0"/>
          <w:numId w:val="13"/>
        </w:numPr>
        <w:tabs>
          <w:tab w:val="left" w:pos="0"/>
        </w:tabs>
        <w:ind w:left="0" w:firstLine="0"/>
        <w:jc w:val="both"/>
        <w:rPr>
          <w:sz w:val="22"/>
          <w:szCs w:val="22"/>
          <w:lang w:eastAsia="ar-SA"/>
        </w:rPr>
      </w:pPr>
      <w:r w:rsidRPr="004D27A0">
        <w:rPr>
          <w:sz w:val="22"/>
          <w:szCs w:val="22"/>
          <w:lang w:eastAsia="ar-SA"/>
        </w:rPr>
        <w:t xml:space="preserve">В случае возникновения претензий Заказчика о ненадлежащем качестве оказания Услуг Исполнителем в Отчетном периоде, Заказчик в течение </w:t>
      </w:r>
      <w:r w:rsidR="0050546E" w:rsidRPr="004D27A0">
        <w:rPr>
          <w:sz w:val="22"/>
          <w:szCs w:val="22"/>
          <w:lang w:eastAsia="ar-SA"/>
        </w:rPr>
        <w:t xml:space="preserve">10 </w:t>
      </w:r>
      <w:r w:rsidRPr="004D27A0">
        <w:rPr>
          <w:sz w:val="22"/>
          <w:szCs w:val="22"/>
          <w:lang w:eastAsia="ar-SA"/>
        </w:rPr>
        <w:t>(</w:t>
      </w:r>
      <w:r w:rsidR="0050546E" w:rsidRPr="004D27A0">
        <w:rPr>
          <w:sz w:val="22"/>
          <w:szCs w:val="22"/>
          <w:lang w:eastAsia="ar-SA"/>
        </w:rPr>
        <w:t>десяти</w:t>
      </w:r>
      <w:r w:rsidRPr="004D27A0">
        <w:rPr>
          <w:sz w:val="22"/>
          <w:szCs w:val="22"/>
          <w:lang w:eastAsia="ar-SA"/>
        </w:rPr>
        <w:t>) рабочих дней с даты получения документов, указанных в п. 4 Приложения, в письменном виде направляет Исполнителю мотивированный отказ в подписании Акта с указанием перечня замечаний (далее «Отказ»). После получения Отказа Исполнитель в течение согласованного между Сторонами срока устраняет указанные в Отказе недочеты.</w:t>
      </w:r>
    </w:p>
    <w:p w14:paraId="114718BD" w14:textId="4C9962BF" w:rsidR="00625A35" w:rsidRPr="00F226B2" w:rsidRDefault="00B77244" w:rsidP="00F226B2">
      <w:pPr>
        <w:pStyle w:val="af5"/>
        <w:numPr>
          <w:ilvl w:val="0"/>
          <w:numId w:val="13"/>
        </w:numPr>
        <w:tabs>
          <w:tab w:val="left" w:pos="0"/>
        </w:tabs>
        <w:ind w:left="0" w:firstLine="0"/>
        <w:jc w:val="both"/>
        <w:rPr>
          <w:sz w:val="22"/>
          <w:szCs w:val="22"/>
          <w:lang w:eastAsia="ar-SA"/>
        </w:rPr>
      </w:pPr>
      <w:r w:rsidRPr="004D27A0">
        <w:rPr>
          <w:sz w:val="22"/>
          <w:szCs w:val="22"/>
          <w:lang w:eastAsia="ar-SA"/>
        </w:rPr>
        <w:lastRenderedPageBreak/>
        <w:t xml:space="preserve">Если в течение </w:t>
      </w:r>
      <w:r w:rsidR="0050546E" w:rsidRPr="004D27A0">
        <w:rPr>
          <w:sz w:val="22"/>
          <w:szCs w:val="22"/>
          <w:lang w:eastAsia="ar-SA"/>
        </w:rPr>
        <w:t>10</w:t>
      </w:r>
      <w:r w:rsidRPr="004D27A0">
        <w:rPr>
          <w:sz w:val="22"/>
          <w:szCs w:val="22"/>
          <w:lang w:eastAsia="ar-SA"/>
        </w:rPr>
        <w:t xml:space="preserve"> (</w:t>
      </w:r>
      <w:r w:rsidR="0050546E" w:rsidRPr="004D27A0">
        <w:rPr>
          <w:sz w:val="22"/>
          <w:szCs w:val="22"/>
          <w:lang w:eastAsia="ar-SA"/>
        </w:rPr>
        <w:t>десяти</w:t>
      </w:r>
      <w:r w:rsidRPr="004D27A0">
        <w:rPr>
          <w:sz w:val="22"/>
          <w:szCs w:val="22"/>
          <w:lang w:eastAsia="ar-SA"/>
        </w:rPr>
        <w:t>) рабочих дней Заказчик не подписал Акт или не предоставил Отказ, Акт считается принятым Заказчиком и является основанием для расчета Сторон за Отчетный период, а Услуги, оказанные Исполнителем в Отчетном периоде, считаются оказанными надлежащим образом.</w:t>
      </w:r>
    </w:p>
    <w:p w14:paraId="0A89C3F6" w14:textId="77777777" w:rsidR="00B77244" w:rsidRPr="004D27A0" w:rsidRDefault="00B77244" w:rsidP="00F226B2">
      <w:pPr>
        <w:pStyle w:val="af5"/>
        <w:numPr>
          <w:ilvl w:val="0"/>
          <w:numId w:val="13"/>
        </w:numPr>
        <w:tabs>
          <w:tab w:val="left" w:pos="0"/>
        </w:tabs>
        <w:ind w:left="0" w:firstLine="0"/>
        <w:jc w:val="both"/>
        <w:rPr>
          <w:sz w:val="22"/>
          <w:szCs w:val="22"/>
        </w:rPr>
      </w:pPr>
      <w:r w:rsidRPr="004D27A0">
        <w:rPr>
          <w:sz w:val="22"/>
          <w:szCs w:val="22"/>
        </w:rPr>
        <w:t>Моментом выполнения обязанности по перечислению денежной суммы, подлежащей уплате</w:t>
      </w:r>
    </w:p>
    <w:p w14:paraId="622F61B2" w14:textId="77777777" w:rsidR="00B77244" w:rsidRPr="004D27A0" w:rsidRDefault="00B77244" w:rsidP="00F226B2">
      <w:pPr>
        <w:pStyle w:val="af5"/>
        <w:tabs>
          <w:tab w:val="left" w:pos="0"/>
        </w:tabs>
        <w:ind w:left="0"/>
        <w:jc w:val="both"/>
        <w:rPr>
          <w:sz w:val="22"/>
          <w:szCs w:val="22"/>
        </w:rPr>
      </w:pPr>
      <w:r w:rsidRPr="004D27A0">
        <w:rPr>
          <w:sz w:val="22"/>
          <w:szCs w:val="22"/>
        </w:rPr>
        <w:t>Заказчиком Исполнителю</w:t>
      </w:r>
      <w:r w:rsidRPr="004D27A0">
        <w:rPr>
          <w:b/>
          <w:bCs/>
          <w:sz w:val="22"/>
          <w:szCs w:val="22"/>
        </w:rPr>
        <w:t xml:space="preserve"> </w:t>
      </w:r>
      <w:r w:rsidRPr="004D27A0">
        <w:rPr>
          <w:sz w:val="22"/>
          <w:szCs w:val="22"/>
        </w:rPr>
        <w:t>в соответствии с данным Договором за Отчетный период, считается момент зачисления соответствующих денежных средств на расчетный счет Исполнителя.</w:t>
      </w:r>
    </w:p>
    <w:p w14:paraId="4EC3E5BF" w14:textId="77777777" w:rsidR="00B77244" w:rsidRPr="004D27A0" w:rsidRDefault="00B77244" w:rsidP="00D15EF5">
      <w:pPr>
        <w:pStyle w:val="af5"/>
        <w:jc w:val="both"/>
        <w:rPr>
          <w:sz w:val="22"/>
          <w:szCs w:val="22"/>
        </w:rPr>
      </w:pPr>
    </w:p>
    <w:p w14:paraId="251C0820" w14:textId="77777777" w:rsidR="007A3783" w:rsidRDefault="007A3783" w:rsidP="00D15EF5">
      <w:pPr>
        <w:jc w:val="both"/>
        <w:rPr>
          <w:rFonts w:ascii="Times New Roman" w:hAnsi="Times New Roman"/>
          <w:sz w:val="22"/>
          <w:szCs w:val="22"/>
        </w:rPr>
      </w:pPr>
    </w:p>
    <w:p w14:paraId="12B74047" w14:textId="77777777" w:rsidR="00F226B2" w:rsidRDefault="00F226B2" w:rsidP="00D15EF5">
      <w:pPr>
        <w:jc w:val="both"/>
        <w:rPr>
          <w:rFonts w:ascii="Times New Roman" w:hAnsi="Times New Roman"/>
          <w:sz w:val="22"/>
          <w:szCs w:val="22"/>
        </w:rPr>
      </w:pPr>
    </w:p>
    <w:p w14:paraId="64E7396F" w14:textId="77777777" w:rsidR="00F226B2" w:rsidRDefault="00F226B2" w:rsidP="00D15EF5">
      <w:pPr>
        <w:jc w:val="both"/>
        <w:rPr>
          <w:rFonts w:ascii="Times New Roman" w:hAnsi="Times New Roman"/>
          <w:sz w:val="22"/>
          <w:szCs w:val="22"/>
        </w:rPr>
      </w:pPr>
    </w:p>
    <w:p w14:paraId="70F7A1C6" w14:textId="77777777" w:rsidR="00F226B2" w:rsidRPr="004D27A0" w:rsidRDefault="00F226B2" w:rsidP="00D15EF5">
      <w:pPr>
        <w:jc w:val="bot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E30D4C" w:rsidRPr="004D27A0" w14:paraId="0EFA43C0" w14:textId="77777777" w:rsidTr="008521F6">
        <w:tc>
          <w:tcPr>
            <w:tcW w:w="4818" w:type="dxa"/>
            <w:shd w:val="clear" w:color="auto" w:fill="auto"/>
          </w:tcPr>
          <w:p w14:paraId="27BD2422" w14:textId="77777777" w:rsidR="00E30D4C" w:rsidRPr="004D27A0" w:rsidRDefault="00E30D4C" w:rsidP="00D15EF5">
            <w:pPr>
              <w:pStyle w:val="a9"/>
              <w:snapToGrid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>Коммерческий директор</w:t>
            </w:r>
          </w:p>
          <w:p w14:paraId="1E1FF3D6" w14:textId="77777777" w:rsidR="00E30D4C" w:rsidRPr="004D27A0" w:rsidRDefault="00E30D4C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>ООО «Дневник.ру»</w:t>
            </w:r>
          </w:p>
          <w:p w14:paraId="4ADA1728" w14:textId="77777777" w:rsidR="00E30D4C" w:rsidRPr="004D27A0" w:rsidRDefault="00E30D4C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2BB73F23" w14:textId="77777777" w:rsidR="00E30D4C" w:rsidRPr="004D27A0" w:rsidRDefault="00E30D4C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2FFDE0E1" w14:textId="77777777" w:rsidR="00E30D4C" w:rsidRPr="004D27A0" w:rsidRDefault="00E30D4C" w:rsidP="00D15EF5">
            <w:pPr>
              <w:pStyle w:val="a9"/>
              <w:snapToGrid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>_______________________ / Афанасьева Н.В./</w:t>
            </w:r>
          </w:p>
          <w:p w14:paraId="39A8F64C" w14:textId="77777777" w:rsidR="00E30D4C" w:rsidRPr="004D27A0" w:rsidRDefault="00E30D4C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21FDA44B" w14:textId="77777777" w:rsidR="00E30D4C" w:rsidRPr="004D27A0" w:rsidRDefault="00E30D4C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5E12A50D" w14:textId="330B3C2A" w:rsidR="00FF7EA5" w:rsidRPr="004D27A0" w:rsidRDefault="00FF7EA5" w:rsidP="00D15EF5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>«</w:t>
            </w:r>
            <w:r w:rsidR="00782755" w:rsidRPr="004D27A0">
              <w:rPr>
                <w:rFonts w:ascii="Times New Roman" w:hAnsi="Times New Roman"/>
                <w:sz w:val="22"/>
                <w:szCs w:val="22"/>
              </w:rPr>
              <w:t>_____</w:t>
            </w:r>
            <w:r w:rsidRPr="004D27A0">
              <w:rPr>
                <w:rFonts w:ascii="Times New Roman" w:hAnsi="Times New Roman"/>
                <w:sz w:val="22"/>
                <w:szCs w:val="22"/>
              </w:rPr>
              <w:t xml:space="preserve">» </w:t>
            </w:r>
            <w:r w:rsidR="00782755" w:rsidRPr="004D27A0">
              <w:rPr>
                <w:rFonts w:ascii="Times New Roman" w:hAnsi="Times New Roman"/>
                <w:sz w:val="22"/>
                <w:szCs w:val="22"/>
              </w:rPr>
              <w:t>___________</w:t>
            </w:r>
            <w:r w:rsidRPr="004D27A0">
              <w:rPr>
                <w:rFonts w:ascii="Times New Roman" w:hAnsi="Times New Roman"/>
                <w:sz w:val="22"/>
                <w:szCs w:val="22"/>
              </w:rPr>
              <w:t xml:space="preserve">  20</w:t>
            </w:r>
            <w:r w:rsidR="00D12AC6">
              <w:rPr>
                <w:rFonts w:ascii="Times New Roman" w:hAnsi="Times New Roman"/>
                <w:sz w:val="22"/>
                <w:szCs w:val="22"/>
              </w:rPr>
              <w:t>16</w:t>
            </w:r>
            <w:r w:rsidRPr="004D27A0">
              <w:rPr>
                <w:rFonts w:ascii="Times New Roman" w:hAnsi="Times New Roman"/>
                <w:sz w:val="22"/>
                <w:szCs w:val="22"/>
              </w:rPr>
              <w:t xml:space="preserve"> г.</w:t>
            </w:r>
          </w:p>
          <w:p w14:paraId="4FF95044" w14:textId="77777777" w:rsidR="00E30D4C" w:rsidRPr="004D27A0" w:rsidRDefault="00E30D4C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2A8914C6" w14:textId="77777777" w:rsidR="00E30D4C" w:rsidRPr="004D27A0" w:rsidRDefault="00E30D4C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67EEC220" w14:textId="77777777" w:rsidR="00E30D4C" w:rsidRPr="004D27A0" w:rsidRDefault="00E30D4C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>М.П.</w:t>
            </w:r>
          </w:p>
        </w:tc>
        <w:tc>
          <w:tcPr>
            <w:tcW w:w="4818" w:type="dxa"/>
            <w:shd w:val="clear" w:color="auto" w:fill="auto"/>
          </w:tcPr>
          <w:p w14:paraId="4D9A296E" w14:textId="77777777" w:rsidR="00E30D4C" w:rsidRPr="004D27A0" w:rsidRDefault="00E30D4C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>Генеральный директор</w:t>
            </w:r>
          </w:p>
          <w:p w14:paraId="2E3438B4" w14:textId="506F1539" w:rsidR="00E30D4C" w:rsidRPr="004D27A0" w:rsidRDefault="00EB0C7C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_______</w:t>
            </w:r>
          </w:p>
          <w:p w14:paraId="24701FC5" w14:textId="77777777" w:rsidR="00E30D4C" w:rsidRPr="004D27A0" w:rsidRDefault="00E30D4C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7C7F7BE4" w14:textId="77777777" w:rsidR="00E30D4C" w:rsidRPr="004D27A0" w:rsidRDefault="00E30D4C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41C0C3ED" w14:textId="187FBBD3" w:rsidR="00E30D4C" w:rsidRPr="004D27A0" w:rsidRDefault="00E30D4C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="00750F9D" w:rsidRPr="004D27A0">
              <w:rPr>
                <w:rFonts w:ascii="Times New Roman" w:hAnsi="Times New Roman"/>
                <w:sz w:val="22"/>
                <w:szCs w:val="22"/>
              </w:rPr>
              <w:t>__________________/</w:t>
            </w:r>
            <w:r w:rsidR="00EB0C7C">
              <w:rPr>
                <w:rFonts w:ascii="Times New Roman" w:hAnsi="Times New Roman"/>
                <w:sz w:val="22"/>
                <w:szCs w:val="22"/>
              </w:rPr>
              <w:t>_________/</w:t>
            </w:r>
          </w:p>
          <w:p w14:paraId="1B293CBB" w14:textId="77777777" w:rsidR="00E30D4C" w:rsidRPr="004D27A0" w:rsidRDefault="00E30D4C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180B9F6A" w14:textId="77777777" w:rsidR="00E30D4C" w:rsidRPr="004D27A0" w:rsidRDefault="00E30D4C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2A46F121" w14:textId="67964C4F" w:rsidR="00FF7EA5" w:rsidRPr="004D27A0" w:rsidRDefault="00FF7EA5" w:rsidP="00D15EF5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>«</w:t>
            </w:r>
            <w:r w:rsidR="00782755" w:rsidRPr="004D27A0">
              <w:rPr>
                <w:rFonts w:ascii="Times New Roman" w:hAnsi="Times New Roman"/>
                <w:sz w:val="22"/>
                <w:szCs w:val="22"/>
              </w:rPr>
              <w:t>_____</w:t>
            </w:r>
            <w:r w:rsidRPr="004D27A0">
              <w:rPr>
                <w:rFonts w:ascii="Times New Roman" w:hAnsi="Times New Roman"/>
                <w:sz w:val="22"/>
                <w:szCs w:val="22"/>
              </w:rPr>
              <w:t xml:space="preserve">» </w:t>
            </w:r>
            <w:r w:rsidR="00782755" w:rsidRPr="004D27A0">
              <w:rPr>
                <w:rFonts w:ascii="Times New Roman" w:hAnsi="Times New Roman"/>
                <w:sz w:val="22"/>
                <w:szCs w:val="22"/>
              </w:rPr>
              <w:t>__________</w:t>
            </w:r>
            <w:r w:rsidRPr="004D27A0">
              <w:rPr>
                <w:rFonts w:ascii="Times New Roman" w:hAnsi="Times New Roman"/>
                <w:sz w:val="22"/>
                <w:szCs w:val="22"/>
              </w:rPr>
              <w:t xml:space="preserve">  20</w:t>
            </w:r>
            <w:r w:rsidR="00D12AC6">
              <w:rPr>
                <w:rFonts w:ascii="Times New Roman" w:hAnsi="Times New Roman"/>
                <w:sz w:val="22"/>
                <w:szCs w:val="22"/>
              </w:rPr>
              <w:t>16</w:t>
            </w:r>
            <w:r w:rsidRPr="004D27A0">
              <w:rPr>
                <w:rFonts w:ascii="Times New Roman" w:hAnsi="Times New Roman"/>
                <w:sz w:val="22"/>
                <w:szCs w:val="22"/>
              </w:rPr>
              <w:t xml:space="preserve"> г.</w:t>
            </w:r>
          </w:p>
          <w:p w14:paraId="48275960" w14:textId="77777777" w:rsidR="00E30D4C" w:rsidRPr="004D27A0" w:rsidRDefault="00E30D4C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289C9503" w14:textId="77777777" w:rsidR="00E30D4C" w:rsidRPr="004D27A0" w:rsidRDefault="00E30D4C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1A0D6577" w14:textId="77777777" w:rsidR="00E30D4C" w:rsidRPr="004D27A0" w:rsidRDefault="00E30D4C" w:rsidP="00D15EF5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D27A0">
              <w:rPr>
                <w:rFonts w:ascii="Times New Roman" w:hAnsi="Times New Roman"/>
                <w:sz w:val="22"/>
                <w:szCs w:val="22"/>
              </w:rPr>
              <w:t>М.П.</w:t>
            </w:r>
          </w:p>
        </w:tc>
      </w:tr>
    </w:tbl>
    <w:p w14:paraId="5FE1886A" w14:textId="77777777" w:rsidR="00F226B2" w:rsidRDefault="00F226B2" w:rsidP="00D15EF5">
      <w:pPr>
        <w:jc w:val="both"/>
        <w:rPr>
          <w:rFonts w:ascii="Times New Roman" w:hAnsi="Times New Roman"/>
          <w:sz w:val="22"/>
          <w:szCs w:val="22"/>
        </w:rPr>
        <w:sectPr w:rsidR="00F226B2" w:rsidSect="00663DFD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14:paraId="06341DA3" w14:textId="1E280821" w:rsidR="00F226B2" w:rsidRDefault="00F226B2" w:rsidP="00F226B2">
      <w:pPr>
        <w:jc w:val="righ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Приложение № 2</w:t>
      </w:r>
      <w:r w:rsidRPr="00FE7377">
        <w:rPr>
          <w:rFonts w:ascii="Times New Roman" w:hAnsi="Times New Roman"/>
          <w:b/>
          <w:sz w:val="22"/>
          <w:szCs w:val="22"/>
        </w:rPr>
        <w:t xml:space="preserve"> </w:t>
      </w:r>
    </w:p>
    <w:p w14:paraId="1861AC8A" w14:textId="049A7B25" w:rsidR="00F226B2" w:rsidRDefault="00F226B2" w:rsidP="00F226B2">
      <w:pPr>
        <w:jc w:val="right"/>
        <w:rPr>
          <w:rFonts w:ascii="Times New Roman" w:hAnsi="Times New Roman"/>
          <w:b/>
          <w:sz w:val="22"/>
          <w:szCs w:val="22"/>
        </w:rPr>
      </w:pPr>
      <w:r w:rsidRPr="00FE7377">
        <w:rPr>
          <w:rFonts w:ascii="Times New Roman" w:hAnsi="Times New Roman"/>
          <w:b/>
          <w:sz w:val="22"/>
          <w:szCs w:val="22"/>
        </w:rPr>
        <w:t>к Договору оказания услуг</w:t>
      </w:r>
      <w:r>
        <w:rPr>
          <w:rFonts w:ascii="Times New Roman" w:hAnsi="Times New Roman"/>
          <w:b/>
          <w:sz w:val="22"/>
          <w:szCs w:val="22"/>
        </w:rPr>
        <w:t xml:space="preserve"> № __</w:t>
      </w:r>
      <w:r w:rsidRPr="00FE7377">
        <w:rPr>
          <w:rFonts w:ascii="Times New Roman" w:hAnsi="Times New Roman"/>
          <w:b/>
          <w:sz w:val="22"/>
          <w:szCs w:val="22"/>
        </w:rPr>
        <w:t xml:space="preserve"> от «</w:t>
      </w:r>
      <w:r>
        <w:rPr>
          <w:rFonts w:ascii="Times New Roman" w:hAnsi="Times New Roman"/>
          <w:b/>
          <w:sz w:val="22"/>
          <w:szCs w:val="22"/>
        </w:rPr>
        <w:t xml:space="preserve">__» ___________ </w:t>
      </w:r>
      <w:r w:rsidRPr="00FE7377">
        <w:rPr>
          <w:rFonts w:ascii="Times New Roman" w:hAnsi="Times New Roman"/>
          <w:b/>
          <w:sz w:val="22"/>
          <w:szCs w:val="22"/>
        </w:rPr>
        <w:t>201</w:t>
      </w:r>
      <w:r>
        <w:rPr>
          <w:rFonts w:ascii="Times New Roman" w:hAnsi="Times New Roman"/>
          <w:b/>
          <w:sz w:val="22"/>
          <w:szCs w:val="22"/>
        </w:rPr>
        <w:t>6</w:t>
      </w:r>
      <w:r w:rsidRPr="00FE7377">
        <w:rPr>
          <w:rFonts w:ascii="Times New Roman" w:hAnsi="Times New Roman"/>
          <w:b/>
          <w:sz w:val="22"/>
          <w:szCs w:val="22"/>
        </w:rPr>
        <w:t xml:space="preserve"> года</w:t>
      </w:r>
    </w:p>
    <w:p w14:paraId="7624F80E" w14:textId="76B8A975" w:rsidR="00F226B2" w:rsidRPr="00FE7377" w:rsidRDefault="00F226B2" w:rsidP="00F226B2">
      <w:pPr>
        <w:jc w:val="right"/>
        <w:rPr>
          <w:rFonts w:ascii="Times New Roman" w:hAnsi="Times New Roman"/>
          <w:b/>
          <w:sz w:val="22"/>
          <w:szCs w:val="22"/>
        </w:rPr>
      </w:pPr>
      <w:r w:rsidRPr="00FE7377">
        <w:rPr>
          <w:rFonts w:ascii="Times New Roman" w:hAnsi="Times New Roman"/>
          <w:b/>
          <w:sz w:val="22"/>
          <w:szCs w:val="22"/>
        </w:rPr>
        <w:t>от «</w:t>
      </w:r>
      <w:r>
        <w:rPr>
          <w:rFonts w:ascii="Times New Roman" w:hAnsi="Times New Roman"/>
          <w:b/>
          <w:sz w:val="22"/>
          <w:szCs w:val="22"/>
        </w:rPr>
        <w:t>_</w:t>
      </w:r>
      <w:r>
        <w:rPr>
          <w:rFonts w:ascii="Times New Roman" w:hAnsi="Times New Roman"/>
          <w:b/>
          <w:sz w:val="22"/>
          <w:szCs w:val="22"/>
        </w:rPr>
        <w:softHyphen/>
        <w:t>_</w:t>
      </w:r>
      <w:r w:rsidRPr="00FE7377">
        <w:rPr>
          <w:rFonts w:ascii="Times New Roman" w:hAnsi="Times New Roman"/>
          <w:b/>
          <w:sz w:val="22"/>
          <w:szCs w:val="22"/>
        </w:rPr>
        <w:t xml:space="preserve">» </w:t>
      </w:r>
      <w:r>
        <w:rPr>
          <w:rFonts w:ascii="Times New Roman" w:hAnsi="Times New Roman"/>
          <w:b/>
          <w:sz w:val="22"/>
          <w:szCs w:val="22"/>
        </w:rPr>
        <w:t xml:space="preserve">___________ </w:t>
      </w:r>
      <w:r w:rsidRPr="00FE7377">
        <w:rPr>
          <w:rFonts w:ascii="Times New Roman" w:hAnsi="Times New Roman"/>
          <w:b/>
          <w:sz w:val="22"/>
          <w:szCs w:val="22"/>
        </w:rPr>
        <w:t>201</w:t>
      </w:r>
      <w:r>
        <w:rPr>
          <w:rFonts w:ascii="Times New Roman" w:hAnsi="Times New Roman"/>
          <w:b/>
          <w:sz w:val="22"/>
          <w:szCs w:val="22"/>
        </w:rPr>
        <w:t>6</w:t>
      </w:r>
      <w:r w:rsidRPr="00FE7377">
        <w:rPr>
          <w:rFonts w:ascii="Times New Roman" w:hAnsi="Times New Roman"/>
          <w:b/>
          <w:sz w:val="22"/>
          <w:szCs w:val="22"/>
        </w:rPr>
        <w:t xml:space="preserve"> года</w:t>
      </w:r>
    </w:p>
    <w:p w14:paraId="034D2DB2" w14:textId="77777777" w:rsidR="00F226B2" w:rsidRPr="00FE7377" w:rsidRDefault="00F226B2" w:rsidP="00F226B2">
      <w:pPr>
        <w:jc w:val="both"/>
        <w:rPr>
          <w:rFonts w:ascii="Times New Roman" w:hAnsi="Times New Roman"/>
          <w:b/>
          <w:sz w:val="22"/>
          <w:szCs w:val="22"/>
        </w:rPr>
      </w:pPr>
    </w:p>
    <w:p w14:paraId="4C569909" w14:textId="38EA990D" w:rsidR="009157CE" w:rsidRDefault="00F226B2" w:rsidP="009157CE">
      <w:pPr>
        <w:ind w:firstLine="709"/>
        <w:jc w:val="both"/>
        <w:rPr>
          <w:rFonts w:ascii="Times New Roman" w:hAnsi="Times New Roman"/>
          <w:sz w:val="22"/>
          <w:szCs w:val="22"/>
        </w:rPr>
      </w:pPr>
      <w:r w:rsidRPr="00FE7377">
        <w:rPr>
          <w:rFonts w:ascii="Times New Roman" w:hAnsi="Times New Roman"/>
          <w:b/>
          <w:sz w:val="22"/>
          <w:szCs w:val="22"/>
        </w:rPr>
        <w:t>ООО «Дневник.ру»</w:t>
      </w:r>
      <w:r w:rsidRPr="00FE7377">
        <w:rPr>
          <w:rFonts w:ascii="Times New Roman" w:hAnsi="Times New Roman"/>
          <w:sz w:val="22"/>
          <w:szCs w:val="22"/>
        </w:rPr>
        <w:t xml:space="preserve">, в лице </w:t>
      </w:r>
      <w:r>
        <w:rPr>
          <w:rFonts w:ascii="Times New Roman" w:hAnsi="Times New Roman"/>
          <w:sz w:val="22"/>
          <w:szCs w:val="22"/>
        </w:rPr>
        <w:t>Коммерческого</w:t>
      </w:r>
      <w:r w:rsidRPr="00FE7377">
        <w:rPr>
          <w:rFonts w:ascii="Times New Roman" w:hAnsi="Times New Roman"/>
          <w:sz w:val="22"/>
          <w:szCs w:val="22"/>
        </w:rPr>
        <w:t xml:space="preserve"> директора </w:t>
      </w:r>
      <w:r>
        <w:rPr>
          <w:rFonts w:ascii="Times New Roman" w:hAnsi="Times New Roman"/>
          <w:sz w:val="22"/>
          <w:szCs w:val="22"/>
        </w:rPr>
        <w:t>Афанасьевой Натальи Викторовны</w:t>
      </w:r>
      <w:r w:rsidRPr="00FE7377">
        <w:rPr>
          <w:rFonts w:ascii="Times New Roman" w:hAnsi="Times New Roman"/>
          <w:sz w:val="22"/>
          <w:szCs w:val="22"/>
        </w:rPr>
        <w:t>, действующе</w:t>
      </w:r>
      <w:r>
        <w:rPr>
          <w:rFonts w:ascii="Times New Roman" w:hAnsi="Times New Roman"/>
          <w:sz w:val="22"/>
          <w:szCs w:val="22"/>
        </w:rPr>
        <w:t>й</w:t>
      </w:r>
      <w:r w:rsidRPr="00FE7377">
        <w:rPr>
          <w:rFonts w:ascii="Times New Roman" w:hAnsi="Times New Roman"/>
          <w:sz w:val="22"/>
          <w:szCs w:val="22"/>
        </w:rPr>
        <w:t xml:space="preserve"> на основании </w:t>
      </w:r>
      <w:r>
        <w:rPr>
          <w:rFonts w:ascii="Times New Roman" w:hAnsi="Times New Roman"/>
          <w:sz w:val="22"/>
          <w:szCs w:val="22"/>
        </w:rPr>
        <w:t>Доверенности № 2 от 31 декабря 2015 г.</w:t>
      </w:r>
      <w:r w:rsidRPr="00FE7377">
        <w:rPr>
          <w:rFonts w:ascii="Times New Roman" w:hAnsi="Times New Roman"/>
          <w:sz w:val="22"/>
          <w:szCs w:val="22"/>
        </w:rPr>
        <w:t xml:space="preserve">, являясь </w:t>
      </w:r>
      <w:r w:rsidRPr="00FE7377">
        <w:rPr>
          <w:rFonts w:ascii="Times New Roman" w:hAnsi="Times New Roman"/>
          <w:b/>
          <w:sz w:val="22"/>
          <w:szCs w:val="22"/>
        </w:rPr>
        <w:t>Исполнителем</w:t>
      </w:r>
      <w:r>
        <w:rPr>
          <w:rFonts w:ascii="Times New Roman" w:hAnsi="Times New Roman"/>
          <w:sz w:val="22"/>
          <w:szCs w:val="22"/>
        </w:rPr>
        <w:t xml:space="preserve"> по Договору оказания услуг № __ от «__» ________ 2016 года обязуется в период действия настоящего Приложения </w:t>
      </w:r>
      <w:r w:rsidRPr="00FE7377">
        <w:rPr>
          <w:rFonts w:ascii="Times New Roman" w:hAnsi="Times New Roman"/>
          <w:sz w:val="22"/>
          <w:szCs w:val="22"/>
        </w:rPr>
        <w:t xml:space="preserve"> оказывать </w:t>
      </w:r>
      <w:r w:rsidRPr="00FE7377">
        <w:rPr>
          <w:rFonts w:ascii="Times New Roman" w:hAnsi="Times New Roman"/>
          <w:b/>
          <w:sz w:val="22"/>
          <w:szCs w:val="22"/>
        </w:rPr>
        <w:t>Заказчику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  <w:vertAlign w:val="subscript"/>
        </w:rPr>
        <w:softHyphen/>
      </w:r>
      <w:r>
        <w:rPr>
          <w:rFonts w:ascii="Times New Roman" w:hAnsi="Times New Roman"/>
          <w:b/>
          <w:sz w:val="22"/>
          <w:szCs w:val="22"/>
          <w:vertAlign w:val="subscript"/>
        </w:rPr>
        <w:softHyphen/>
      </w:r>
      <w:r>
        <w:rPr>
          <w:rFonts w:ascii="Times New Roman" w:hAnsi="Times New Roman"/>
          <w:b/>
          <w:sz w:val="22"/>
          <w:szCs w:val="22"/>
          <w:vertAlign w:val="subscript"/>
        </w:rPr>
        <w:softHyphen/>
      </w:r>
      <w:r>
        <w:rPr>
          <w:rFonts w:ascii="Times New Roman" w:hAnsi="Times New Roman"/>
          <w:b/>
          <w:sz w:val="22"/>
          <w:szCs w:val="22"/>
          <w:vertAlign w:val="subscript"/>
        </w:rPr>
        <w:softHyphen/>
        <w:t>_______________________________________</w:t>
      </w:r>
      <w:r w:rsidRPr="00FE7377">
        <w:rPr>
          <w:rFonts w:ascii="Times New Roman" w:hAnsi="Times New Roman"/>
          <w:b/>
          <w:sz w:val="22"/>
          <w:szCs w:val="22"/>
        </w:rPr>
        <w:t xml:space="preserve">, </w:t>
      </w:r>
      <w:r w:rsidRPr="00FE7377">
        <w:rPr>
          <w:rFonts w:ascii="Times New Roman" w:hAnsi="Times New Roman"/>
          <w:sz w:val="22"/>
          <w:szCs w:val="22"/>
        </w:rPr>
        <w:t xml:space="preserve">в лице </w:t>
      </w:r>
      <w:r>
        <w:rPr>
          <w:rFonts w:ascii="Times New Roman" w:hAnsi="Times New Roman"/>
          <w:sz w:val="22"/>
          <w:szCs w:val="22"/>
        </w:rPr>
        <w:t>Генерального директора _______________________________________</w:t>
      </w:r>
      <w:r>
        <w:rPr>
          <w:sz w:val="22"/>
          <w:szCs w:val="22"/>
        </w:rPr>
        <w:t>,</w:t>
      </w:r>
      <w:r w:rsidRPr="004F51B7">
        <w:rPr>
          <w:sz w:val="22"/>
          <w:szCs w:val="22"/>
        </w:rPr>
        <w:t xml:space="preserve"> </w:t>
      </w:r>
      <w:r w:rsidRPr="00FE7377">
        <w:rPr>
          <w:rFonts w:ascii="Times New Roman" w:hAnsi="Times New Roman"/>
          <w:sz w:val="22"/>
          <w:szCs w:val="22"/>
        </w:rPr>
        <w:t>действующе</w:t>
      </w:r>
      <w:r>
        <w:rPr>
          <w:rFonts w:ascii="Times New Roman" w:hAnsi="Times New Roman"/>
          <w:sz w:val="22"/>
          <w:szCs w:val="22"/>
        </w:rPr>
        <w:t>го</w:t>
      </w:r>
      <w:r w:rsidRPr="00FE7377">
        <w:rPr>
          <w:rFonts w:ascii="Times New Roman" w:hAnsi="Times New Roman"/>
          <w:sz w:val="22"/>
          <w:szCs w:val="22"/>
        </w:rPr>
        <w:t xml:space="preserve"> на основании </w:t>
      </w:r>
      <w:r>
        <w:rPr>
          <w:rFonts w:ascii="Times New Roman" w:hAnsi="Times New Roman"/>
          <w:sz w:val="22"/>
          <w:szCs w:val="22"/>
        </w:rPr>
        <w:t>Устава</w:t>
      </w:r>
      <w:r w:rsidR="009157CE">
        <w:rPr>
          <w:rFonts w:ascii="Times New Roman" w:hAnsi="Times New Roman"/>
          <w:sz w:val="22"/>
          <w:szCs w:val="22"/>
        </w:rPr>
        <w:t xml:space="preserve">, составили настоящее Приложение (далее Приложение </w:t>
      </w:r>
      <w:r w:rsidR="001B26E8">
        <w:rPr>
          <w:rFonts w:ascii="Times New Roman" w:hAnsi="Times New Roman"/>
          <w:sz w:val="22"/>
          <w:szCs w:val="22"/>
        </w:rPr>
        <w:t>№ 2</w:t>
      </w:r>
      <w:r w:rsidR="009157CE">
        <w:rPr>
          <w:rFonts w:ascii="Times New Roman" w:hAnsi="Times New Roman"/>
          <w:sz w:val="22"/>
          <w:szCs w:val="22"/>
        </w:rPr>
        <w:t>) о нижеследующем:</w:t>
      </w:r>
    </w:p>
    <w:p w14:paraId="193F6FE9" w14:textId="690BCE57" w:rsidR="009157CE" w:rsidRPr="00FE7377" w:rsidRDefault="009157CE" w:rsidP="009157CE">
      <w:pPr>
        <w:ind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1. </w:t>
      </w:r>
      <w:r w:rsidR="00F226B2">
        <w:rPr>
          <w:sz w:val="22"/>
          <w:szCs w:val="22"/>
        </w:rPr>
        <w:t xml:space="preserve">В течение 60 (шестидесяти) </w:t>
      </w:r>
      <w:r w:rsidR="001756B8">
        <w:rPr>
          <w:sz w:val="22"/>
          <w:szCs w:val="22"/>
        </w:rPr>
        <w:t xml:space="preserve">календарных </w:t>
      </w:r>
      <w:r w:rsidR="00F226B2">
        <w:rPr>
          <w:sz w:val="22"/>
          <w:szCs w:val="22"/>
        </w:rPr>
        <w:t>дней с момента</w:t>
      </w:r>
      <w:r w:rsidR="00E42CB8" w:rsidRPr="00254343">
        <w:rPr>
          <w:sz w:val="22"/>
          <w:szCs w:val="22"/>
        </w:rPr>
        <w:t>, согласовываемого Сторонами отдельно, Исполнитель</w:t>
      </w:r>
      <w:r w:rsidR="00F226B2">
        <w:rPr>
          <w:sz w:val="22"/>
          <w:szCs w:val="22"/>
        </w:rPr>
        <w:t xml:space="preserve"> обязуется </w:t>
      </w:r>
      <w:r w:rsidR="001756B8" w:rsidRPr="00254343">
        <w:rPr>
          <w:sz w:val="22"/>
          <w:szCs w:val="22"/>
        </w:rPr>
        <w:t>оказать</w:t>
      </w:r>
      <w:r w:rsidR="001756B8">
        <w:rPr>
          <w:sz w:val="22"/>
          <w:szCs w:val="22"/>
        </w:rPr>
        <w:t xml:space="preserve"> </w:t>
      </w:r>
      <w:r w:rsidRPr="00254343">
        <w:rPr>
          <w:sz w:val="22"/>
          <w:szCs w:val="22"/>
        </w:rPr>
        <w:t xml:space="preserve">следующие </w:t>
      </w:r>
      <w:r w:rsidR="001756B8" w:rsidRPr="00254343">
        <w:rPr>
          <w:sz w:val="22"/>
          <w:szCs w:val="22"/>
        </w:rPr>
        <w:t xml:space="preserve">услуги </w:t>
      </w:r>
      <w:r w:rsidRPr="00254343">
        <w:rPr>
          <w:sz w:val="22"/>
          <w:szCs w:val="22"/>
        </w:rPr>
        <w:t>по</w:t>
      </w:r>
      <w:r w:rsidRPr="00FE7377">
        <w:rPr>
          <w:rFonts w:ascii="Times New Roman" w:hAnsi="Times New Roman"/>
          <w:sz w:val="22"/>
          <w:szCs w:val="22"/>
        </w:rPr>
        <w:t xml:space="preserve"> Привлечению Пользователей Сайта Системы к Приложению Заказчика:</w:t>
      </w:r>
    </w:p>
    <w:p w14:paraId="75D8E718" w14:textId="2CBD5BC8" w:rsidR="00F226B2" w:rsidRDefault="00F226B2" w:rsidP="009157CE">
      <w:pPr>
        <w:ind w:firstLine="709"/>
        <w:jc w:val="both"/>
        <w:rPr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47"/>
        <w:gridCol w:w="979"/>
        <w:gridCol w:w="1175"/>
        <w:gridCol w:w="1257"/>
        <w:gridCol w:w="1140"/>
        <w:gridCol w:w="389"/>
        <w:gridCol w:w="1916"/>
        <w:gridCol w:w="2425"/>
      </w:tblGrid>
      <w:tr w:rsidR="00706FCF" w:rsidRPr="00D473FE" w14:paraId="750D3BC2" w14:textId="77777777" w:rsidTr="00254343">
        <w:trPr>
          <w:trHeight w:val="91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D267935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8"/>
                <w:szCs w:val="18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804B8E6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Ресурс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83636CF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Размещение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2E16236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Формат рекламного носителя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B81A89A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Тип размещения</w:t>
            </w:r>
          </w:p>
        </w:tc>
        <w:tc>
          <w:tcPr>
            <w:tcW w:w="230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82E06DE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Период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8CA5435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Количество показов, к</w:t>
            </w:r>
          </w:p>
        </w:tc>
      </w:tr>
      <w:tr w:rsidR="00706FCF" w:rsidRPr="00D473FE" w14:paraId="23D85D41" w14:textId="77777777" w:rsidTr="00254343">
        <w:trPr>
          <w:trHeight w:val="4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7EC2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8"/>
                <w:szCs w:val="18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9DA6ED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color w:val="0000D4"/>
                <w:kern w:val="0"/>
                <w:sz w:val="16"/>
                <w:szCs w:val="16"/>
                <w:u w:val="single"/>
              </w:rPr>
            </w:pPr>
            <w:r w:rsidRPr="00D473FE">
              <w:rPr>
                <w:rFonts w:ascii="Tahoma" w:eastAsia="Times New Roman" w:hAnsi="Tahoma" w:cs="Tahoma"/>
                <w:color w:val="0000D4"/>
                <w:kern w:val="0"/>
                <w:sz w:val="16"/>
                <w:szCs w:val="16"/>
                <w:u w:val="single"/>
              </w:rPr>
              <w:t>Dnevnik.ru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9B2C2" w14:textId="1B8C9E80" w:rsidR="00F226B2" w:rsidRPr="00D473FE" w:rsidRDefault="00F226B2" w:rsidP="001B26E8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E-mail </w:t>
            </w:r>
            <w:r w:rsidR="001B26E8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-рассылка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B7C18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Однократное приглашение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04605D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Однократно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1B0BC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15E880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шт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08545EC" w14:textId="2F5E32E8" w:rsidR="00F226B2" w:rsidRPr="00D473FE" w:rsidRDefault="00706FCF" w:rsidP="00706FCF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kern w:val="0"/>
                <w:sz w:val="16"/>
                <w:szCs w:val="16"/>
              </w:rPr>
              <w:t>(согласовывается сторонами)</w:t>
            </w:r>
          </w:p>
        </w:tc>
      </w:tr>
      <w:tr w:rsidR="00706FCF" w:rsidRPr="00D473FE" w14:paraId="0A5A7FAC" w14:textId="77777777" w:rsidTr="00254343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7E5D61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8"/>
                <w:szCs w:val="18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D1391E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color w:val="0000D4"/>
                <w:kern w:val="0"/>
                <w:sz w:val="16"/>
                <w:szCs w:val="16"/>
                <w:u w:val="single"/>
              </w:rPr>
            </w:pPr>
            <w:r w:rsidRPr="00D473FE">
              <w:rPr>
                <w:rFonts w:ascii="Tahoma" w:eastAsia="Times New Roman" w:hAnsi="Tahoma" w:cs="Tahoma"/>
                <w:color w:val="0000D4"/>
                <w:kern w:val="0"/>
                <w:sz w:val="16"/>
                <w:szCs w:val="16"/>
                <w:u w:val="single"/>
              </w:rPr>
              <w:t>Dnevnik.ru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88F66F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Пресс-центр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62E58E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Новость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D3B46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Статика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A7B93A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1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79ED3E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шт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428F3113" w14:textId="1305293A" w:rsidR="00F226B2" w:rsidRPr="00D473FE" w:rsidRDefault="00706FCF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kern w:val="0"/>
                <w:sz w:val="16"/>
                <w:szCs w:val="16"/>
              </w:rPr>
              <w:t>(согласовывается сторонами)</w:t>
            </w:r>
          </w:p>
        </w:tc>
      </w:tr>
      <w:tr w:rsidR="00706FCF" w:rsidRPr="00D473FE" w14:paraId="1926E2A9" w14:textId="77777777" w:rsidTr="00254343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E08DD3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8"/>
                <w:szCs w:val="18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ADB529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color w:val="0000D4"/>
                <w:kern w:val="0"/>
                <w:sz w:val="16"/>
                <w:szCs w:val="16"/>
                <w:u w:val="single"/>
              </w:rPr>
            </w:pPr>
            <w:r w:rsidRPr="00D473FE">
              <w:rPr>
                <w:rFonts w:ascii="Tahoma" w:eastAsia="Times New Roman" w:hAnsi="Tahoma" w:cs="Tahoma"/>
                <w:color w:val="0000D4"/>
                <w:kern w:val="0"/>
                <w:sz w:val="16"/>
                <w:szCs w:val="16"/>
                <w:u w:val="single"/>
              </w:rPr>
              <w:t>Dnevnik.ru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BDA1B" w14:textId="77777777" w:rsidR="00F226B2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Баннер 728х90 / 240х400</w:t>
            </w:r>
            <w:r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/</w:t>
            </w:r>
          </w:p>
          <w:p w14:paraId="1DBB3373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kern w:val="0"/>
                <w:sz w:val="16"/>
                <w:szCs w:val="16"/>
              </w:rPr>
              <w:t>780х250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17D26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Все страницы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1AE164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Динамика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4570D9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kern w:val="0"/>
                <w:sz w:val="16"/>
                <w:szCs w:val="16"/>
              </w:rPr>
              <w:t>8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72587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неделя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B37723F" w14:textId="41AC0F58" w:rsidR="00F226B2" w:rsidRPr="00D473FE" w:rsidRDefault="00706FCF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kern w:val="0"/>
                <w:sz w:val="16"/>
                <w:szCs w:val="16"/>
              </w:rPr>
              <w:t>(согласовывается сторонами)</w:t>
            </w:r>
          </w:p>
        </w:tc>
      </w:tr>
      <w:tr w:rsidR="00706FCF" w:rsidRPr="00D473FE" w14:paraId="0D95DA4C" w14:textId="77777777" w:rsidTr="00254343">
        <w:trPr>
          <w:trHeight w:val="2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D225F8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8"/>
                <w:szCs w:val="18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0753E4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color w:val="0000D4"/>
                <w:kern w:val="0"/>
                <w:sz w:val="16"/>
                <w:szCs w:val="16"/>
                <w:u w:val="single"/>
              </w:rPr>
            </w:pPr>
            <w:r w:rsidRPr="00D473FE">
              <w:rPr>
                <w:rFonts w:ascii="Tahoma" w:eastAsia="Times New Roman" w:hAnsi="Tahoma" w:cs="Tahoma"/>
                <w:color w:val="0000D4"/>
                <w:kern w:val="0"/>
                <w:sz w:val="16"/>
                <w:szCs w:val="16"/>
                <w:u w:val="singl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2A1F88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0865BD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3412DA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C3ED2A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6E5866" w14:textId="77777777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D473FE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 </w:t>
            </w:r>
          </w:p>
        </w:tc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217C0" w14:textId="61798FD3" w:rsidR="00F226B2" w:rsidRPr="00D473FE" w:rsidRDefault="00F226B2" w:rsidP="00F226B2">
            <w:pPr>
              <w:widowControl/>
              <w:suppressAutoHyphens w:val="0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</w:p>
        </w:tc>
      </w:tr>
    </w:tbl>
    <w:p w14:paraId="48E45C44" w14:textId="66C76EA8" w:rsidR="00F226B2" w:rsidRPr="00706FCF" w:rsidRDefault="001756B8" w:rsidP="00706FCF">
      <w:pPr>
        <w:jc w:val="both"/>
        <w:rPr>
          <w:rFonts w:ascii="Times New Roman" w:hAnsi="Times New Roman"/>
          <w:sz w:val="22"/>
          <w:szCs w:val="22"/>
        </w:rPr>
      </w:pPr>
      <w:r w:rsidRPr="00706FCF">
        <w:rPr>
          <w:rFonts w:ascii="Times New Roman" w:hAnsi="Times New Roman"/>
          <w:sz w:val="22"/>
          <w:szCs w:val="22"/>
        </w:rPr>
        <w:t>2. Стоимость услуг, указанных в пункте 1 настоящего Приложения, включена в размер Вознаграждения Исполнителя, указанного в пункте 3 Приложения № 1 от «__» ____________ 2016 года к Договору.</w:t>
      </w:r>
    </w:p>
    <w:p w14:paraId="0A3B2B16" w14:textId="11F26159" w:rsidR="00706FCF" w:rsidRPr="00706FCF" w:rsidRDefault="00706FCF" w:rsidP="00706FCF">
      <w:pPr>
        <w:jc w:val="both"/>
        <w:rPr>
          <w:rFonts w:ascii="Times New Roman" w:hAnsi="Times New Roman"/>
          <w:sz w:val="22"/>
          <w:szCs w:val="22"/>
        </w:rPr>
      </w:pPr>
      <w:r w:rsidRPr="00706FCF">
        <w:rPr>
          <w:rFonts w:ascii="Times New Roman" w:hAnsi="Times New Roman"/>
          <w:sz w:val="22"/>
          <w:szCs w:val="22"/>
        </w:rPr>
        <w:t>3.  Перечень, сроки и стоимость услуг по Привлечению Пользователей Сайта Системы к Приложению Заказчика, оказываемых по истечении периода, указанного в пункте 1 настоящего Приложения, согласовываются Сторонами отдельном Приложении к Договору.</w:t>
      </w:r>
    </w:p>
    <w:p w14:paraId="05F25FB5" w14:textId="574550DD" w:rsidR="00F226B2" w:rsidRPr="005F12E0" w:rsidRDefault="00706FCF" w:rsidP="00254343">
      <w:pPr>
        <w:pStyle w:val="af5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="00F226B2">
        <w:rPr>
          <w:rFonts w:hint="eastAsia"/>
          <w:sz w:val="22"/>
          <w:szCs w:val="22"/>
        </w:rPr>
        <w:t>Заказчик обязуется п</w:t>
      </w:r>
      <w:r w:rsidR="00F226B2" w:rsidRPr="00D473FE">
        <w:rPr>
          <w:rFonts w:hint="eastAsia"/>
          <w:sz w:val="22"/>
          <w:szCs w:val="22"/>
        </w:rPr>
        <w:t xml:space="preserve">редоставить </w:t>
      </w:r>
      <w:r w:rsidR="001756B8">
        <w:rPr>
          <w:rFonts w:hint="eastAsia"/>
          <w:sz w:val="22"/>
          <w:szCs w:val="22"/>
        </w:rPr>
        <w:t xml:space="preserve">Исполнителю </w:t>
      </w:r>
      <w:r w:rsidR="001756B8">
        <w:rPr>
          <w:sz w:val="22"/>
          <w:szCs w:val="22"/>
        </w:rPr>
        <w:t>р</w:t>
      </w:r>
      <w:r w:rsidR="00F226B2">
        <w:rPr>
          <w:rFonts w:hint="eastAsia"/>
          <w:sz w:val="22"/>
          <w:szCs w:val="22"/>
        </w:rPr>
        <w:t>екламно-информационные материалы</w:t>
      </w:r>
      <w:r w:rsidR="005F12E0" w:rsidRPr="00254343">
        <w:rPr>
          <w:sz w:val="22"/>
          <w:szCs w:val="22"/>
        </w:rPr>
        <w:t xml:space="preserve"> (</w:t>
      </w:r>
      <w:r w:rsidR="005F12E0">
        <w:rPr>
          <w:sz w:val="22"/>
          <w:szCs w:val="22"/>
        </w:rPr>
        <w:t>далее –РИМ)</w:t>
      </w:r>
      <w:r w:rsidR="001756B8">
        <w:rPr>
          <w:sz w:val="22"/>
          <w:szCs w:val="22"/>
        </w:rPr>
        <w:t>, необходимые для оказания услуг, указанных в пункте 1</w:t>
      </w:r>
      <w:r w:rsidR="00F226B2" w:rsidRPr="00D473FE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настоящего Приложения,</w:t>
      </w:r>
      <w:r w:rsidR="001756B8">
        <w:rPr>
          <w:rFonts w:hint="eastAsia"/>
          <w:sz w:val="22"/>
          <w:szCs w:val="22"/>
        </w:rPr>
        <w:t xml:space="preserve"> </w:t>
      </w:r>
      <w:r w:rsidR="00F226B2" w:rsidRPr="00D473FE">
        <w:rPr>
          <w:rFonts w:hint="eastAsia"/>
          <w:sz w:val="22"/>
          <w:szCs w:val="22"/>
        </w:rPr>
        <w:t>не позднее 5 (пяти) рабочих дней до начала исполнения обязат</w:t>
      </w:r>
      <w:r w:rsidR="00F226B2">
        <w:rPr>
          <w:rFonts w:hint="eastAsia"/>
          <w:sz w:val="22"/>
          <w:szCs w:val="22"/>
        </w:rPr>
        <w:t>ельств по настоящему Приложению</w:t>
      </w:r>
      <w:r w:rsidR="001756B8">
        <w:rPr>
          <w:sz w:val="22"/>
          <w:szCs w:val="22"/>
        </w:rPr>
        <w:t>.</w:t>
      </w:r>
      <w:r w:rsidR="005F12E0">
        <w:rPr>
          <w:sz w:val="22"/>
          <w:szCs w:val="22"/>
        </w:rPr>
        <w:t xml:space="preserve"> Заказчик несё</w:t>
      </w:r>
      <w:r w:rsidR="005F12E0" w:rsidRPr="00EA1ABB">
        <w:rPr>
          <w:sz w:val="22"/>
          <w:szCs w:val="22"/>
        </w:rPr>
        <w:t>т ответственность за содержание</w:t>
      </w:r>
      <w:r w:rsidR="005F12E0">
        <w:rPr>
          <w:sz w:val="22"/>
          <w:szCs w:val="22"/>
        </w:rPr>
        <w:t xml:space="preserve"> РИМ, переданных им Исполнителю, в том числе </w:t>
      </w:r>
      <w:r w:rsidR="005F12E0" w:rsidRPr="00173197">
        <w:rPr>
          <w:rStyle w:val="apple-style-span"/>
          <w:sz w:val="22"/>
          <w:szCs w:val="22"/>
        </w:rPr>
        <w:t xml:space="preserve">за соблюдение прав на объекты интеллектуальной собственности, включенные в предоставленные Заказчиком РИМ, за недостоверность сведений, ошибки и неточности в содержании </w:t>
      </w:r>
      <w:r w:rsidR="005F12E0">
        <w:rPr>
          <w:rStyle w:val="apple-style-span"/>
          <w:sz w:val="22"/>
          <w:szCs w:val="22"/>
        </w:rPr>
        <w:t>РИМ</w:t>
      </w:r>
      <w:r w:rsidR="005F12E0" w:rsidRPr="00173197">
        <w:rPr>
          <w:rStyle w:val="apple-style-span"/>
          <w:sz w:val="22"/>
          <w:szCs w:val="22"/>
        </w:rPr>
        <w:t xml:space="preserve">, за </w:t>
      </w:r>
      <w:r w:rsidR="00253B28">
        <w:rPr>
          <w:rStyle w:val="apple-style-span"/>
          <w:sz w:val="22"/>
          <w:szCs w:val="22"/>
        </w:rPr>
        <w:t xml:space="preserve">нарушение законодательства о рекламе. </w:t>
      </w:r>
    </w:p>
    <w:p w14:paraId="3E4E59FA" w14:textId="220D3D75" w:rsidR="00F226B2" w:rsidRDefault="00706FCF" w:rsidP="00706FCF">
      <w:pPr>
        <w:pStyle w:val="af5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 w:rsidR="00F226B2">
        <w:rPr>
          <w:sz w:val="22"/>
          <w:szCs w:val="22"/>
        </w:rPr>
        <w:t>В случае непредоставления Заказчиком рекламно-информационных материалов Исполнителю, неоказанные по вине Заказчика услуги не переносятся на следующий календарный месяц.</w:t>
      </w:r>
    </w:p>
    <w:p w14:paraId="5EDEA0A3" w14:textId="02B719F7" w:rsidR="00F226B2" w:rsidRPr="007E6C2E" w:rsidRDefault="00706FCF" w:rsidP="00706FCF">
      <w:pPr>
        <w:pStyle w:val="af5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 w:rsidR="00F226B2" w:rsidRPr="007E6C2E">
        <w:rPr>
          <w:rFonts w:hint="eastAsia"/>
          <w:sz w:val="22"/>
          <w:szCs w:val="22"/>
        </w:rPr>
        <w:t>Срок</w:t>
      </w:r>
      <w:r w:rsidR="00F226B2" w:rsidRPr="007E6C2E">
        <w:rPr>
          <w:sz w:val="22"/>
          <w:szCs w:val="22"/>
        </w:rPr>
        <w:t xml:space="preserve"> </w:t>
      </w:r>
      <w:r w:rsidR="00F226B2" w:rsidRPr="007E6C2E">
        <w:rPr>
          <w:rFonts w:hint="eastAsia"/>
          <w:sz w:val="22"/>
          <w:szCs w:val="22"/>
        </w:rPr>
        <w:t>оказания</w:t>
      </w:r>
      <w:r w:rsidR="00F226B2" w:rsidRPr="007E6C2E">
        <w:rPr>
          <w:sz w:val="22"/>
          <w:szCs w:val="22"/>
        </w:rPr>
        <w:t xml:space="preserve"> </w:t>
      </w:r>
      <w:r w:rsidR="00F226B2" w:rsidRPr="007E6C2E">
        <w:rPr>
          <w:rFonts w:hint="eastAsia"/>
          <w:sz w:val="22"/>
          <w:szCs w:val="22"/>
        </w:rPr>
        <w:t>информационных</w:t>
      </w:r>
      <w:r w:rsidR="00F226B2" w:rsidRPr="007E6C2E">
        <w:rPr>
          <w:sz w:val="22"/>
          <w:szCs w:val="22"/>
        </w:rPr>
        <w:t xml:space="preserve"> </w:t>
      </w:r>
      <w:r w:rsidR="00F226B2" w:rsidRPr="007E6C2E">
        <w:rPr>
          <w:rFonts w:hint="eastAsia"/>
          <w:sz w:val="22"/>
          <w:szCs w:val="22"/>
        </w:rPr>
        <w:t>услуг</w:t>
      </w:r>
      <w:r w:rsidR="00F226B2" w:rsidRPr="007E6C2E">
        <w:rPr>
          <w:sz w:val="22"/>
          <w:szCs w:val="22"/>
        </w:rPr>
        <w:t xml:space="preserve"> </w:t>
      </w:r>
      <w:r w:rsidR="00F226B2" w:rsidRPr="007E6C2E">
        <w:rPr>
          <w:rFonts w:hint="eastAsia"/>
          <w:sz w:val="22"/>
          <w:szCs w:val="22"/>
        </w:rPr>
        <w:t>в</w:t>
      </w:r>
      <w:r w:rsidR="00F226B2" w:rsidRPr="007E6C2E">
        <w:rPr>
          <w:sz w:val="22"/>
          <w:szCs w:val="22"/>
        </w:rPr>
        <w:t xml:space="preserve"> </w:t>
      </w:r>
      <w:r w:rsidR="00F226B2" w:rsidRPr="007E6C2E">
        <w:rPr>
          <w:rFonts w:hint="eastAsia"/>
          <w:sz w:val="22"/>
          <w:szCs w:val="22"/>
        </w:rPr>
        <w:t>соответстви</w:t>
      </w:r>
      <w:r w:rsidR="00F226B2">
        <w:rPr>
          <w:sz w:val="22"/>
          <w:szCs w:val="22"/>
        </w:rPr>
        <w:t>и</w:t>
      </w:r>
      <w:r w:rsidR="00F226B2" w:rsidRPr="007E6C2E">
        <w:rPr>
          <w:sz w:val="22"/>
          <w:szCs w:val="22"/>
        </w:rPr>
        <w:t xml:space="preserve"> </w:t>
      </w:r>
      <w:r w:rsidR="00F226B2" w:rsidRPr="007E6C2E">
        <w:rPr>
          <w:rFonts w:hint="eastAsia"/>
          <w:sz w:val="22"/>
          <w:szCs w:val="22"/>
        </w:rPr>
        <w:t>с</w:t>
      </w:r>
      <w:r w:rsidR="00F226B2" w:rsidRPr="007E6C2E">
        <w:rPr>
          <w:sz w:val="22"/>
          <w:szCs w:val="22"/>
        </w:rPr>
        <w:t xml:space="preserve"> </w:t>
      </w:r>
      <w:r w:rsidR="00F226B2" w:rsidRPr="007E6C2E">
        <w:rPr>
          <w:rFonts w:hint="eastAsia"/>
          <w:sz w:val="22"/>
          <w:szCs w:val="22"/>
        </w:rPr>
        <w:t>настоящим</w:t>
      </w:r>
      <w:r w:rsidR="00F226B2" w:rsidRPr="007E6C2E">
        <w:rPr>
          <w:sz w:val="22"/>
          <w:szCs w:val="22"/>
        </w:rPr>
        <w:t xml:space="preserve"> </w:t>
      </w:r>
      <w:r w:rsidR="00F226B2" w:rsidRPr="007E6C2E">
        <w:rPr>
          <w:rFonts w:hint="eastAsia"/>
          <w:sz w:val="22"/>
          <w:szCs w:val="22"/>
        </w:rPr>
        <w:t>Приложением</w:t>
      </w:r>
      <w:r w:rsidR="00F226B2" w:rsidRPr="007E6C2E">
        <w:rPr>
          <w:sz w:val="22"/>
          <w:szCs w:val="22"/>
        </w:rPr>
        <w:t xml:space="preserve"> </w:t>
      </w:r>
      <w:r w:rsidR="00F226B2">
        <w:rPr>
          <w:sz w:val="22"/>
          <w:szCs w:val="22"/>
        </w:rPr>
        <w:t xml:space="preserve">с </w:t>
      </w:r>
      <w:r w:rsidR="001756B8">
        <w:rPr>
          <w:sz w:val="22"/>
          <w:szCs w:val="22"/>
        </w:rPr>
        <w:t>»__» __________</w:t>
      </w:r>
      <w:r w:rsidR="00F226B2">
        <w:rPr>
          <w:sz w:val="22"/>
          <w:szCs w:val="22"/>
        </w:rPr>
        <w:t xml:space="preserve"> 201</w:t>
      </w:r>
      <w:r w:rsidR="001756B8">
        <w:rPr>
          <w:sz w:val="22"/>
          <w:szCs w:val="22"/>
        </w:rPr>
        <w:t>6</w:t>
      </w:r>
      <w:r w:rsidR="00F226B2">
        <w:rPr>
          <w:sz w:val="22"/>
          <w:szCs w:val="22"/>
        </w:rPr>
        <w:t xml:space="preserve"> по </w:t>
      </w:r>
      <w:r w:rsidR="001756B8">
        <w:rPr>
          <w:sz w:val="22"/>
          <w:szCs w:val="22"/>
        </w:rPr>
        <w:t>«__»</w:t>
      </w:r>
      <w:r w:rsidR="00F226B2">
        <w:rPr>
          <w:sz w:val="22"/>
          <w:szCs w:val="22"/>
        </w:rPr>
        <w:t xml:space="preserve"> 201</w:t>
      </w:r>
      <w:r w:rsidR="001756B8">
        <w:rPr>
          <w:sz w:val="22"/>
          <w:szCs w:val="22"/>
        </w:rPr>
        <w:t>6</w:t>
      </w:r>
      <w:r w:rsidR="00F226B2">
        <w:rPr>
          <w:rFonts w:hint="eastAsia"/>
          <w:sz w:val="22"/>
          <w:szCs w:val="22"/>
        </w:rPr>
        <w:t>.</w:t>
      </w:r>
      <w:r w:rsidR="00F226B2" w:rsidRPr="007E6C2E">
        <w:rPr>
          <w:sz w:val="22"/>
          <w:szCs w:val="22"/>
        </w:rPr>
        <w:t xml:space="preserve"> </w:t>
      </w:r>
    </w:p>
    <w:p w14:paraId="1DC57EBC" w14:textId="0FFD320F" w:rsidR="00F226B2" w:rsidRPr="007E6C2E" w:rsidRDefault="00706FCF" w:rsidP="00706FCF">
      <w:pPr>
        <w:pStyle w:val="af5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="00F226B2">
        <w:rPr>
          <w:rFonts w:hint="eastAsia"/>
          <w:sz w:val="22"/>
          <w:szCs w:val="22"/>
        </w:rPr>
        <w:t>Во всё</w:t>
      </w:r>
      <w:r w:rsidR="00F226B2" w:rsidRPr="007E6C2E">
        <w:rPr>
          <w:rFonts w:hint="eastAsia"/>
          <w:sz w:val="22"/>
          <w:szCs w:val="22"/>
        </w:rPr>
        <w:t>м остальном, не предусмотренном настоящим Приложением, Стороны руководствуются условиями Договора и действующим законодательством Российской Федерации.</w:t>
      </w:r>
    </w:p>
    <w:p w14:paraId="3C9BACE4" w14:textId="1C7359D6" w:rsidR="00F226B2" w:rsidRPr="00CE2282" w:rsidRDefault="00706FCF" w:rsidP="00706FCF">
      <w:pPr>
        <w:pStyle w:val="af5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="00F226B2" w:rsidRPr="00CE2282">
        <w:rPr>
          <w:rFonts w:hint="eastAsia"/>
          <w:sz w:val="22"/>
          <w:szCs w:val="22"/>
        </w:rPr>
        <w:t>Настоящее</w:t>
      </w:r>
      <w:r w:rsidR="00F226B2" w:rsidRPr="00CE2282">
        <w:rPr>
          <w:sz w:val="22"/>
          <w:szCs w:val="22"/>
        </w:rPr>
        <w:t xml:space="preserve"> </w:t>
      </w:r>
      <w:r w:rsidR="00F226B2" w:rsidRPr="00CE2282">
        <w:rPr>
          <w:rFonts w:hint="eastAsia"/>
          <w:sz w:val="22"/>
          <w:szCs w:val="22"/>
        </w:rPr>
        <w:t>Приложение</w:t>
      </w:r>
      <w:r w:rsidR="00F226B2" w:rsidRPr="00CE2282">
        <w:rPr>
          <w:sz w:val="22"/>
          <w:szCs w:val="22"/>
        </w:rPr>
        <w:t xml:space="preserve"> </w:t>
      </w:r>
      <w:r w:rsidR="00F226B2" w:rsidRPr="00CE2282">
        <w:rPr>
          <w:rFonts w:hint="eastAsia"/>
          <w:sz w:val="22"/>
          <w:szCs w:val="22"/>
        </w:rPr>
        <w:t>является</w:t>
      </w:r>
      <w:r w:rsidR="00F226B2" w:rsidRPr="00CE2282">
        <w:rPr>
          <w:sz w:val="22"/>
          <w:szCs w:val="22"/>
        </w:rPr>
        <w:t xml:space="preserve"> </w:t>
      </w:r>
      <w:r w:rsidR="00F226B2" w:rsidRPr="00CE2282">
        <w:rPr>
          <w:rFonts w:hint="eastAsia"/>
          <w:sz w:val="22"/>
          <w:szCs w:val="22"/>
        </w:rPr>
        <w:t>неотъемлемой</w:t>
      </w:r>
      <w:r w:rsidR="00F226B2" w:rsidRPr="00CE2282">
        <w:rPr>
          <w:sz w:val="22"/>
          <w:szCs w:val="22"/>
        </w:rPr>
        <w:t xml:space="preserve"> </w:t>
      </w:r>
      <w:r w:rsidR="00F226B2" w:rsidRPr="00CE2282">
        <w:rPr>
          <w:rFonts w:hint="eastAsia"/>
          <w:sz w:val="22"/>
          <w:szCs w:val="22"/>
        </w:rPr>
        <w:t>частью</w:t>
      </w:r>
      <w:r w:rsidR="00F226B2" w:rsidRPr="00CE2282">
        <w:rPr>
          <w:sz w:val="22"/>
          <w:szCs w:val="22"/>
        </w:rPr>
        <w:t xml:space="preserve"> </w:t>
      </w:r>
      <w:r w:rsidR="00F226B2" w:rsidRPr="00CE2282">
        <w:rPr>
          <w:rFonts w:hint="eastAsia"/>
          <w:sz w:val="22"/>
          <w:szCs w:val="22"/>
        </w:rPr>
        <w:t>Договора</w:t>
      </w:r>
      <w:r w:rsidR="00F226B2" w:rsidRPr="00CE2282">
        <w:rPr>
          <w:sz w:val="22"/>
          <w:szCs w:val="22"/>
        </w:rPr>
        <w:t xml:space="preserve">, </w:t>
      </w:r>
      <w:r w:rsidR="00F226B2" w:rsidRPr="00CE2282">
        <w:rPr>
          <w:rFonts w:hint="eastAsia"/>
          <w:sz w:val="22"/>
          <w:szCs w:val="22"/>
        </w:rPr>
        <w:t>составлено</w:t>
      </w:r>
      <w:r w:rsidR="00F226B2" w:rsidRPr="00CE2282">
        <w:rPr>
          <w:sz w:val="22"/>
          <w:szCs w:val="22"/>
        </w:rPr>
        <w:t xml:space="preserve"> </w:t>
      </w:r>
      <w:r w:rsidR="00F226B2" w:rsidRPr="00CE2282">
        <w:rPr>
          <w:rFonts w:hint="eastAsia"/>
          <w:sz w:val="22"/>
          <w:szCs w:val="22"/>
        </w:rPr>
        <w:t>в</w:t>
      </w:r>
      <w:r w:rsidR="00F226B2" w:rsidRPr="00CE2282">
        <w:rPr>
          <w:sz w:val="22"/>
          <w:szCs w:val="22"/>
        </w:rPr>
        <w:t xml:space="preserve"> </w:t>
      </w:r>
      <w:r w:rsidR="00F226B2" w:rsidRPr="00CE2282">
        <w:rPr>
          <w:rFonts w:hint="eastAsia"/>
          <w:sz w:val="22"/>
          <w:szCs w:val="22"/>
        </w:rPr>
        <w:t>двух</w:t>
      </w:r>
      <w:r w:rsidR="00F226B2" w:rsidRPr="00CE2282">
        <w:rPr>
          <w:sz w:val="22"/>
          <w:szCs w:val="22"/>
        </w:rPr>
        <w:t xml:space="preserve"> </w:t>
      </w:r>
      <w:r w:rsidR="00F226B2" w:rsidRPr="00CE2282">
        <w:rPr>
          <w:rFonts w:hint="eastAsia"/>
          <w:sz w:val="22"/>
          <w:szCs w:val="22"/>
        </w:rPr>
        <w:t>экземплярах</w:t>
      </w:r>
      <w:r w:rsidR="00F226B2" w:rsidRPr="00CE2282">
        <w:rPr>
          <w:sz w:val="22"/>
          <w:szCs w:val="22"/>
        </w:rPr>
        <w:t xml:space="preserve">, </w:t>
      </w:r>
      <w:r w:rsidR="00F226B2" w:rsidRPr="00CE2282">
        <w:rPr>
          <w:rFonts w:hint="eastAsia"/>
          <w:sz w:val="22"/>
          <w:szCs w:val="22"/>
        </w:rPr>
        <w:t>имеющих</w:t>
      </w:r>
      <w:r w:rsidR="00F226B2" w:rsidRPr="00CE2282">
        <w:rPr>
          <w:sz w:val="22"/>
          <w:szCs w:val="22"/>
        </w:rPr>
        <w:t xml:space="preserve"> </w:t>
      </w:r>
      <w:r w:rsidR="00F226B2" w:rsidRPr="00CE2282">
        <w:rPr>
          <w:rFonts w:hint="eastAsia"/>
          <w:sz w:val="22"/>
          <w:szCs w:val="22"/>
        </w:rPr>
        <w:t>равную</w:t>
      </w:r>
      <w:r w:rsidR="00F226B2" w:rsidRPr="00CE2282">
        <w:rPr>
          <w:sz w:val="22"/>
          <w:szCs w:val="22"/>
        </w:rPr>
        <w:t xml:space="preserve"> </w:t>
      </w:r>
      <w:r w:rsidR="00F226B2" w:rsidRPr="00CE2282">
        <w:rPr>
          <w:rFonts w:hint="eastAsia"/>
          <w:sz w:val="22"/>
          <w:szCs w:val="22"/>
        </w:rPr>
        <w:t>юридическую</w:t>
      </w:r>
      <w:r w:rsidR="00F226B2" w:rsidRPr="00CE2282">
        <w:rPr>
          <w:sz w:val="22"/>
          <w:szCs w:val="22"/>
        </w:rPr>
        <w:t xml:space="preserve"> </w:t>
      </w:r>
      <w:r w:rsidR="00F226B2" w:rsidRPr="00CE2282">
        <w:rPr>
          <w:rFonts w:hint="eastAsia"/>
          <w:sz w:val="22"/>
          <w:szCs w:val="22"/>
        </w:rPr>
        <w:t>силу</w:t>
      </w:r>
      <w:r w:rsidR="00F226B2" w:rsidRPr="00CE2282">
        <w:rPr>
          <w:sz w:val="22"/>
          <w:szCs w:val="22"/>
        </w:rPr>
        <w:t xml:space="preserve">, </w:t>
      </w:r>
      <w:r w:rsidR="00F226B2" w:rsidRPr="00CE2282">
        <w:rPr>
          <w:rFonts w:hint="eastAsia"/>
          <w:sz w:val="22"/>
          <w:szCs w:val="22"/>
        </w:rPr>
        <w:t>по</w:t>
      </w:r>
      <w:r w:rsidR="00F226B2" w:rsidRPr="00CE2282">
        <w:rPr>
          <w:sz w:val="22"/>
          <w:szCs w:val="22"/>
        </w:rPr>
        <w:t xml:space="preserve"> </w:t>
      </w:r>
      <w:r w:rsidR="00F226B2" w:rsidRPr="00CE2282">
        <w:rPr>
          <w:rFonts w:hint="eastAsia"/>
          <w:sz w:val="22"/>
          <w:szCs w:val="22"/>
        </w:rPr>
        <w:t>одному</w:t>
      </w:r>
      <w:r w:rsidR="00F226B2" w:rsidRPr="00CE2282">
        <w:rPr>
          <w:sz w:val="22"/>
          <w:szCs w:val="22"/>
        </w:rPr>
        <w:t xml:space="preserve"> </w:t>
      </w:r>
      <w:r w:rsidR="00F226B2" w:rsidRPr="00CE2282">
        <w:rPr>
          <w:rFonts w:hint="eastAsia"/>
          <w:sz w:val="22"/>
          <w:szCs w:val="22"/>
        </w:rPr>
        <w:t>экземпляру</w:t>
      </w:r>
      <w:r w:rsidR="00F226B2" w:rsidRPr="00CE2282">
        <w:rPr>
          <w:sz w:val="22"/>
          <w:szCs w:val="22"/>
        </w:rPr>
        <w:t xml:space="preserve"> – </w:t>
      </w:r>
      <w:r w:rsidR="00F226B2" w:rsidRPr="00CE2282">
        <w:rPr>
          <w:rFonts w:hint="eastAsia"/>
          <w:sz w:val="22"/>
          <w:szCs w:val="22"/>
        </w:rPr>
        <w:t>каждой</w:t>
      </w:r>
      <w:r w:rsidR="00F226B2" w:rsidRPr="00CE2282">
        <w:rPr>
          <w:sz w:val="22"/>
          <w:szCs w:val="22"/>
        </w:rPr>
        <w:t xml:space="preserve"> </w:t>
      </w:r>
      <w:r w:rsidR="00F226B2" w:rsidRPr="00CE2282">
        <w:rPr>
          <w:rFonts w:hint="eastAsia"/>
          <w:sz w:val="22"/>
          <w:szCs w:val="22"/>
        </w:rPr>
        <w:t>Стороне</w:t>
      </w:r>
      <w:r w:rsidR="00F226B2" w:rsidRPr="00CE2282">
        <w:rPr>
          <w:sz w:val="22"/>
          <w:szCs w:val="22"/>
        </w:rPr>
        <w:t>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F226B2" w:rsidRPr="00FE7377" w14:paraId="78701B05" w14:textId="77777777" w:rsidTr="00F226B2">
        <w:trPr>
          <w:jc w:val="center"/>
        </w:trPr>
        <w:tc>
          <w:tcPr>
            <w:tcW w:w="4818" w:type="dxa"/>
            <w:shd w:val="clear" w:color="auto" w:fill="auto"/>
          </w:tcPr>
          <w:p w14:paraId="04994E7D" w14:textId="77777777" w:rsidR="00706FCF" w:rsidRDefault="00706FCF" w:rsidP="00F226B2">
            <w:pPr>
              <w:pStyle w:val="a9"/>
              <w:snapToGrid w:val="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6B9294B9" w14:textId="77777777" w:rsidR="00706FCF" w:rsidRDefault="00706FCF" w:rsidP="00F226B2">
            <w:pPr>
              <w:pStyle w:val="a9"/>
              <w:snapToGrid w:val="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408C4080" w14:textId="77777777" w:rsidR="00706FCF" w:rsidRDefault="00706FCF" w:rsidP="00F226B2">
            <w:pPr>
              <w:pStyle w:val="a9"/>
              <w:snapToGrid w:val="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3B448251" w14:textId="77777777" w:rsidR="00F226B2" w:rsidRPr="00FE7377" w:rsidRDefault="00F226B2" w:rsidP="00F226B2">
            <w:pPr>
              <w:pStyle w:val="a9"/>
              <w:snapToGrid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Коммерческий</w:t>
            </w:r>
            <w:r w:rsidRPr="00FE7377">
              <w:rPr>
                <w:rFonts w:ascii="Times New Roman" w:hAnsi="Times New Roman"/>
                <w:sz w:val="22"/>
                <w:szCs w:val="22"/>
              </w:rPr>
              <w:t xml:space="preserve"> директор</w:t>
            </w:r>
          </w:p>
          <w:p w14:paraId="4E482EF2" w14:textId="77777777" w:rsidR="00F226B2" w:rsidRPr="008B064B" w:rsidRDefault="00F226B2" w:rsidP="00F226B2">
            <w:pPr>
              <w:pStyle w:val="a9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8B064B">
              <w:rPr>
                <w:rFonts w:ascii="Times New Roman" w:hAnsi="Times New Roman"/>
                <w:b/>
                <w:sz w:val="22"/>
                <w:szCs w:val="22"/>
              </w:rPr>
              <w:t>ООО «Дневник.ру»</w:t>
            </w:r>
          </w:p>
          <w:p w14:paraId="423DEBBB" w14:textId="77777777" w:rsidR="00F226B2" w:rsidRPr="00FE7377" w:rsidRDefault="00F226B2" w:rsidP="00F226B2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5C893B66" w14:textId="77777777" w:rsidR="00F226B2" w:rsidRPr="00FE7377" w:rsidRDefault="00F226B2" w:rsidP="00F226B2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17B8A96D" w14:textId="77777777" w:rsidR="00F226B2" w:rsidRPr="00FE7377" w:rsidRDefault="00F226B2" w:rsidP="00F226B2">
            <w:pPr>
              <w:pStyle w:val="a9"/>
              <w:snapToGrid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E7377">
              <w:rPr>
                <w:rFonts w:ascii="Times New Roman" w:hAnsi="Times New Roman"/>
                <w:sz w:val="22"/>
                <w:szCs w:val="22"/>
              </w:rPr>
              <w:t>_</w:t>
            </w:r>
            <w:r>
              <w:rPr>
                <w:rFonts w:ascii="Times New Roman" w:hAnsi="Times New Roman"/>
                <w:sz w:val="22"/>
                <w:szCs w:val="22"/>
              </w:rPr>
              <w:t>____________________</w:t>
            </w:r>
            <w:r w:rsidRPr="00FE7377">
              <w:rPr>
                <w:rFonts w:ascii="Times New Roman" w:hAnsi="Times New Roman"/>
                <w:sz w:val="22"/>
                <w:szCs w:val="22"/>
              </w:rPr>
              <w:t xml:space="preserve"> / </w:t>
            </w:r>
            <w:r>
              <w:rPr>
                <w:rFonts w:ascii="Times New Roman" w:hAnsi="Times New Roman"/>
                <w:sz w:val="22"/>
                <w:szCs w:val="22"/>
              </w:rPr>
              <w:t>Афанасьева Н.В.</w:t>
            </w:r>
            <w:r w:rsidRPr="00FE7377">
              <w:rPr>
                <w:rFonts w:ascii="Times New Roman" w:hAnsi="Times New Roman"/>
                <w:sz w:val="22"/>
                <w:szCs w:val="22"/>
              </w:rPr>
              <w:t xml:space="preserve"> /</w:t>
            </w:r>
          </w:p>
          <w:p w14:paraId="22486742" w14:textId="77777777" w:rsidR="00F226B2" w:rsidRPr="00FE7377" w:rsidRDefault="00F226B2" w:rsidP="00F226B2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4EAE0C58" w14:textId="5A70FA21" w:rsidR="00F226B2" w:rsidRPr="00FE7377" w:rsidRDefault="00F226B2" w:rsidP="00F226B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E7377">
              <w:rPr>
                <w:rFonts w:ascii="Times New Roman" w:hAnsi="Times New Roman"/>
                <w:sz w:val="22"/>
                <w:szCs w:val="22"/>
              </w:rPr>
              <w:t>«</w:t>
            </w:r>
            <w:r>
              <w:rPr>
                <w:rFonts w:ascii="Times New Roman" w:hAnsi="Times New Roman"/>
                <w:sz w:val="22"/>
                <w:szCs w:val="22"/>
              </w:rPr>
              <w:t>__</w:t>
            </w:r>
            <w:r w:rsidRPr="00FE7377">
              <w:rPr>
                <w:rFonts w:ascii="Times New Roman" w:hAnsi="Times New Roman"/>
                <w:sz w:val="22"/>
                <w:szCs w:val="22"/>
              </w:rPr>
              <w:t xml:space="preserve">» </w:t>
            </w:r>
            <w:r>
              <w:rPr>
                <w:rFonts w:ascii="Times New Roman" w:hAnsi="Times New Roman"/>
                <w:sz w:val="22"/>
                <w:szCs w:val="22"/>
              </w:rPr>
              <w:t>________</w:t>
            </w:r>
            <w:r w:rsidRPr="00FE7377">
              <w:rPr>
                <w:rFonts w:ascii="Times New Roman" w:hAnsi="Times New Roman"/>
                <w:sz w:val="22"/>
                <w:szCs w:val="22"/>
              </w:rPr>
              <w:t xml:space="preserve">  201</w:t>
            </w:r>
            <w:r w:rsidR="00706FCF">
              <w:rPr>
                <w:rFonts w:ascii="Times New Roman" w:hAnsi="Times New Roman"/>
                <w:sz w:val="22"/>
                <w:szCs w:val="22"/>
              </w:rPr>
              <w:t>6</w:t>
            </w:r>
            <w:r w:rsidRPr="00FE7377">
              <w:rPr>
                <w:rFonts w:ascii="Times New Roman" w:hAnsi="Times New Roman"/>
                <w:sz w:val="22"/>
                <w:szCs w:val="22"/>
              </w:rPr>
              <w:t xml:space="preserve"> г.</w:t>
            </w:r>
          </w:p>
          <w:p w14:paraId="061C5CBF" w14:textId="77777777" w:rsidR="00F226B2" w:rsidRPr="00FE7377" w:rsidRDefault="00F226B2" w:rsidP="00F226B2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091EB786" w14:textId="77777777" w:rsidR="00F226B2" w:rsidRPr="00FE7377" w:rsidRDefault="00F226B2" w:rsidP="00F226B2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E7377">
              <w:rPr>
                <w:rFonts w:ascii="Times New Roman" w:hAnsi="Times New Roman"/>
                <w:sz w:val="22"/>
                <w:szCs w:val="22"/>
              </w:rPr>
              <w:t>М.П.</w:t>
            </w:r>
          </w:p>
        </w:tc>
        <w:tc>
          <w:tcPr>
            <w:tcW w:w="4818" w:type="dxa"/>
            <w:shd w:val="clear" w:color="auto" w:fill="auto"/>
          </w:tcPr>
          <w:p w14:paraId="7370E070" w14:textId="77777777" w:rsidR="00706FCF" w:rsidRDefault="00706FCF" w:rsidP="00F226B2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06454E4F" w14:textId="77777777" w:rsidR="00706FCF" w:rsidRDefault="00706FCF" w:rsidP="00F226B2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678E9AC7" w14:textId="77777777" w:rsidR="00706FCF" w:rsidRDefault="00706FCF" w:rsidP="00F226B2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7A7342A1" w14:textId="77777777" w:rsidR="00F226B2" w:rsidRPr="00FE7377" w:rsidRDefault="00F226B2" w:rsidP="00F226B2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E7377">
              <w:rPr>
                <w:rFonts w:ascii="Times New Roman" w:hAnsi="Times New Roman"/>
                <w:sz w:val="22"/>
                <w:szCs w:val="22"/>
              </w:rPr>
              <w:t>Генеральный директор</w:t>
            </w:r>
          </w:p>
          <w:p w14:paraId="71D3EA1E" w14:textId="77777777" w:rsidR="00F226B2" w:rsidRDefault="00F226B2" w:rsidP="00F226B2">
            <w:pPr>
              <w:pStyle w:val="a9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0478CC28" w14:textId="77777777" w:rsidR="00706FCF" w:rsidRDefault="00706FCF" w:rsidP="00F226B2">
            <w:pPr>
              <w:pStyle w:val="a9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69C979D5" w14:textId="77777777" w:rsidR="00F226B2" w:rsidRPr="007F7B33" w:rsidRDefault="00F226B2" w:rsidP="00F226B2">
            <w:pPr>
              <w:pStyle w:val="a9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3518BCA3" w14:textId="0F45E678" w:rsidR="00F226B2" w:rsidRDefault="00F226B2" w:rsidP="00F226B2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E7377">
              <w:rPr>
                <w:rFonts w:ascii="Times New Roman" w:hAnsi="Times New Roman"/>
                <w:sz w:val="22"/>
                <w:szCs w:val="22"/>
              </w:rPr>
              <w:t xml:space="preserve">  __________________/</w:t>
            </w:r>
            <w:r w:rsidRPr="000C6C24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79502A00" w14:textId="77777777" w:rsidR="00706FCF" w:rsidRPr="00FE7377" w:rsidRDefault="00706FCF" w:rsidP="00F226B2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11098160" w14:textId="0C32E5BB" w:rsidR="00F226B2" w:rsidRPr="00FE7377" w:rsidRDefault="00F226B2" w:rsidP="00F226B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E7377">
              <w:rPr>
                <w:rFonts w:ascii="Times New Roman" w:hAnsi="Times New Roman"/>
                <w:sz w:val="22"/>
                <w:szCs w:val="22"/>
              </w:rPr>
              <w:t>«</w:t>
            </w:r>
            <w:r>
              <w:rPr>
                <w:rFonts w:ascii="Times New Roman" w:hAnsi="Times New Roman"/>
                <w:sz w:val="22"/>
                <w:szCs w:val="22"/>
              </w:rPr>
              <w:t>__</w:t>
            </w:r>
            <w:r w:rsidRPr="00FE7377">
              <w:rPr>
                <w:rFonts w:ascii="Times New Roman" w:hAnsi="Times New Roman"/>
                <w:sz w:val="22"/>
                <w:szCs w:val="22"/>
              </w:rPr>
              <w:t xml:space="preserve">» </w:t>
            </w:r>
            <w:r>
              <w:rPr>
                <w:rFonts w:ascii="Times New Roman" w:hAnsi="Times New Roman"/>
                <w:sz w:val="22"/>
                <w:szCs w:val="22"/>
              </w:rPr>
              <w:t>_______</w:t>
            </w:r>
            <w:r w:rsidRPr="00FE7377">
              <w:rPr>
                <w:rFonts w:ascii="Times New Roman" w:hAnsi="Times New Roman"/>
                <w:sz w:val="22"/>
                <w:szCs w:val="22"/>
              </w:rPr>
              <w:t xml:space="preserve">  201</w:t>
            </w:r>
            <w:r w:rsidR="00706FCF">
              <w:rPr>
                <w:rFonts w:ascii="Times New Roman" w:hAnsi="Times New Roman"/>
                <w:sz w:val="22"/>
                <w:szCs w:val="22"/>
              </w:rPr>
              <w:t>6</w:t>
            </w:r>
            <w:r w:rsidRPr="00FE7377">
              <w:rPr>
                <w:rFonts w:ascii="Times New Roman" w:hAnsi="Times New Roman"/>
                <w:sz w:val="22"/>
                <w:szCs w:val="22"/>
              </w:rPr>
              <w:t xml:space="preserve"> г.</w:t>
            </w:r>
          </w:p>
          <w:p w14:paraId="34B4F048" w14:textId="77777777" w:rsidR="00F226B2" w:rsidRPr="00FE7377" w:rsidRDefault="00F226B2" w:rsidP="00F226B2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1C72BAAC" w14:textId="77777777" w:rsidR="00F226B2" w:rsidRPr="00FE7377" w:rsidRDefault="00F226B2" w:rsidP="00F226B2">
            <w:pPr>
              <w:pStyle w:val="a9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E7377">
              <w:rPr>
                <w:rFonts w:ascii="Times New Roman" w:hAnsi="Times New Roman"/>
                <w:sz w:val="22"/>
                <w:szCs w:val="22"/>
              </w:rPr>
              <w:t>М.П.</w:t>
            </w:r>
          </w:p>
        </w:tc>
      </w:tr>
    </w:tbl>
    <w:p w14:paraId="7FC9740A" w14:textId="77777777" w:rsidR="00F226B2" w:rsidRPr="00592832" w:rsidRDefault="00F226B2" w:rsidP="00F226B2">
      <w:pPr>
        <w:widowControl/>
        <w:suppressAutoHyphens w:val="0"/>
        <w:rPr>
          <w:rFonts w:ascii="Times New Roman" w:hAnsi="Times New Roman"/>
          <w:sz w:val="22"/>
          <w:szCs w:val="22"/>
        </w:rPr>
      </w:pPr>
    </w:p>
    <w:p w14:paraId="325DBFF8" w14:textId="06E02469" w:rsidR="007A3783" w:rsidRPr="004D27A0" w:rsidRDefault="007A3783" w:rsidP="00D15EF5">
      <w:pPr>
        <w:jc w:val="both"/>
        <w:rPr>
          <w:rFonts w:ascii="Times New Roman" w:hAnsi="Times New Roman"/>
          <w:sz w:val="22"/>
          <w:szCs w:val="22"/>
        </w:rPr>
      </w:pPr>
    </w:p>
    <w:sectPr w:rsidR="007A3783" w:rsidRPr="004D27A0" w:rsidSect="00F226B2">
      <w:footerReference w:type="default" r:id="rId13"/>
      <w:pgSz w:w="11906" w:h="16838"/>
      <w:pgMar w:top="5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53AB2" w14:textId="77777777" w:rsidR="00994970" w:rsidRDefault="00994970">
      <w:r>
        <w:separator/>
      </w:r>
    </w:p>
  </w:endnote>
  <w:endnote w:type="continuationSeparator" w:id="0">
    <w:p w14:paraId="7B2649AC" w14:textId="77777777" w:rsidR="00994970" w:rsidRDefault="00994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416775"/>
      <w:docPartObj>
        <w:docPartGallery w:val="Page Numbers (Bottom of Page)"/>
        <w:docPartUnique/>
      </w:docPartObj>
    </w:sdtPr>
    <w:sdtEndPr/>
    <w:sdtContent>
      <w:p w14:paraId="7174429B" w14:textId="77777777" w:rsidR="00F226B2" w:rsidRDefault="00F226B2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B5E">
          <w:rPr>
            <w:noProof/>
          </w:rPr>
          <w:t>10</w:t>
        </w:r>
        <w:r>
          <w:fldChar w:fldCharType="end"/>
        </w:r>
      </w:p>
    </w:sdtContent>
  </w:sdt>
  <w:p w14:paraId="142C21EF" w14:textId="77777777" w:rsidR="00F226B2" w:rsidRDefault="00F226B2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DBE5A" w14:textId="77777777" w:rsidR="00994970" w:rsidRDefault="00994970">
      <w:r>
        <w:separator/>
      </w:r>
    </w:p>
  </w:footnote>
  <w:footnote w:type="continuationSeparator" w:id="0">
    <w:p w14:paraId="084A5982" w14:textId="77777777" w:rsidR="00994970" w:rsidRDefault="00994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CF77EC3"/>
    <w:multiLevelType w:val="multilevel"/>
    <w:tmpl w:val="5798F8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0243B7F"/>
    <w:multiLevelType w:val="multilevel"/>
    <w:tmpl w:val="83A4CBD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5">
    <w:nsid w:val="21207345"/>
    <w:multiLevelType w:val="multilevel"/>
    <w:tmpl w:val="CEE82EBA"/>
    <w:lvl w:ilvl="0">
      <w:start w:val="5"/>
      <w:numFmt w:val="decimal"/>
      <w:lvlText w:val="%1"/>
      <w:lvlJc w:val="left"/>
      <w:pPr>
        <w:ind w:left="375" w:hanging="375"/>
      </w:pPr>
      <w:rPr>
        <w:rFonts w:asciiTheme="minorHAnsi" w:hAnsiTheme="minorHAnsi" w:hint="default"/>
        <w:sz w:val="22"/>
      </w:rPr>
    </w:lvl>
    <w:lvl w:ilvl="1">
      <w:start w:val="11"/>
      <w:numFmt w:val="decimal"/>
      <w:lvlText w:val="%1.%2"/>
      <w:lvlJc w:val="left"/>
      <w:pPr>
        <w:ind w:left="1080" w:hanging="375"/>
      </w:pPr>
      <w:rPr>
        <w:rFonts w:asciiTheme="minorHAnsi" w:hAnsiTheme="minorHAnsi" w:hint="default"/>
        <w:sz w:val="22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asciiTheme="minorHAnsi" w:hAnsiTheme="minorHAnsi" w:hint="default"/>
        <w:sz w:val="22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asciiTheme="minorHAnsi" w:hAnsiTheme="minorHAnsi" w:hint="default"/>
        <w:sz w:val="22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asciiTheme="minorHAnsi" w:hAnsiTheme="minorHAnsi" w:hint="default"/>
        <w:sz w:val="22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asciiTheme="minorHAnsi" w:hAnsiTheme="minorHAnsi" w:hint="default"/>
        <w:sz w:val="22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asciiTheme="minorHAnsi" w:hAnsiTheme="minorHAnsi" w:hint="default"/>
        <w:sz w:val="22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asciiTheme="minorHAnsi" w:hAnsiTheme="minorHAns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asciiTheme="minorHAnsi" w:hAnsiTheme="minorHAnsi" w:hint="default"/>
        <w:sz w:val="22"/>
      </w:rPr>
    </w:lvl>
  </w:abstractNum>
  <w:abstractNum w:abstractNumId="6">
    <w:nsid w:val="2DB647F5"/>
    <w:multiLevelType w:val="hybridMultilevel"/>
    <w:tmpl w:val="AB848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7A65E3"/>
    <w:multiLevelType w:val="multilevel"/>
    <w:tmpl w:val="EEE2EB9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color w:val="000000"/>
        <w:sz w:val="24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2226" w:hanging="720"/>
      </w:pPr>
      <w:rPr>
        <w:rFonts w:hint="default"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3306" w:hanging="1080"/>
      </w:pPr>
      <w:rPr>
        <w:rFonts w:hint="default"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4026" w:hanging="1440"/>
      </w:pPr>
      <w:rPr>
        <w:rFonts w:hint="default"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86" w:hanging="1440"/>
      </w:pPr>
      <w:rPr>
        <w:rFonts w:hint="default"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106" w:hanging="1800"/>
      </w:pPr>
      <w:rPr>
        <w:rFonts w:hint="default"/>
        <w:color w:val="000000"/>
        <w:sz w:val="24"/>
      </w:rPr>
    </w:lvl>
  </w:abstractNum>
  <w:abstractNum w:abstractNumId="8">
    <w:nsid w:val="3B8B7F75"/>
    <w:multiLevelType w:val="multilevel"/>
    <w:tmpl w:val="06FEBE06"/>
    <w:lvl w:ilvl="0">
      <w:start w:val="3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18" w:hanging="698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E934161"/>
    <w:multiLevelType w:val="hybridMultilevel"/>
    <w:tmpl w:val="CA4076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8F203D"/>
    <w:multiLevelType w:val="multilevel"/>
    <w:tmpl w:val="1A84B774"/>
    <w:lvl w:ilvl="0">
      <w:start w:val="5"/>
      <w:numFmt w:val="decimal"/>
      <w:lvlText w:val="%1."/>
      <w:lvlJc w:val="left"/>
      <w:pPr>
        <w:ind w:left="435" w:hanging="435"/>
      </w:pPr>
      <w:rPr>
        <w:rFonts w:asciiTheme="minorHAnsi" w:hAnsiTheme="minorHAnsi" w:hint="default"/>
      </w:rPr>
    </w:lvl>
    <w:lvl w:ilvl="1">
      <w:start w:val="13"/>
      <w:numFmt w:val="decimal"/>
      <w:lvlText w:val="%1.%2."/>
      <w:lvlJc w:val="left"/>
      <w:pPr>
        <w:ind w:left="1140" w:hanging="435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asciiTheme="minorHAnsi" w:hAnsiTheme="minorHAnsi" w:hint="default"/>
      </w:rPr>
    </w:lvl>
  </w:abstractNum>
  <w:abstractNum w:abstractNumId="11">
    <w:nsid w:val="40CE6AEA"/>
    <w:multiLevelType w:val="multilevel"/>
    <w:tmpl w:val="B866BC64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2">
    <w:nsid w:val="4B3F760B"/>
    <w:multiLevelType w:val="multilevel"/>
    <w:tmpl w:val="B936D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F6930A6"/>
    <w:multiLevelType w:val="hybridMultilevel"/>
    <w:tmpl w:val="19A64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4F1CFC"/>
    <w:multiLevelType w:val="hybridMultilevel"/>
    <w:tmpl w:val="444EE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DD031E"/>
    <w:multiLevelType w:val="multilevel"/>
    <w:tmpl w:val="40349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ED65AD5"/>
    <w:multiLevelType w:val="hybridMultilevel"/>
    <w:tmpl w:val="B798B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AC433C"/>
    <w:multiLevelType w:val="hybridMultilevel"/>
    <w:tmpl w:val="315E4688"/>
    <w:lvl w:ilvl="0" w:tplc="0DFA7FA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17"/>
  </w:num>
  <w:num w:numId="7">
    <w:abstractNumId w:val="12"/>
  </w:num>
  <w:num w:numId="8">
    <w:abstractNumId w:val="15"/>
  </w:num>
  <w:num w:numId="9">
    <w:abstractNumId w:val="6"/>
  </w:num>
  <w:num w:numId="10">
    <w:abstractNumId w:val="13"/>
  </w:num>
  <w:num w:numId="11">
    <w:abstractNumId w:val="16"/>
  </w:num>
  <w:num w:numId="12">
    <w:abstractNumId w:val="14"/>
  </w:num>
  <w:num w:numId="13">
    <w:abstractNumId w:val="7"/>
  </w:num>
  <w:num w:numId="14">
    <w:abstractNumId w:val="9"/>
  </w:num>
  <w:num w:numId="15">
    <w:abstractNumId w:val="11"/>
  </w:num>
  <w:num w:numId="16">
    <w:abstractNumId w:val="5"/>
  </w:num>
  <w:num w:numId="17">
    <w:abstractNumId w:val="4"/>
  </w:num>
  <w:num w:numId="18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на Терентьева">
    <w15:presenceInfo w15:providerId="AD" w15:userId="S-1-5-21-2579597828-3719004916-3642787848-5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8B"/>
    <w:rsid w:val="00003D67"/>
    <w:rsid w:val="00021C94"/>
    <w:rsid w:val="00040B5E"/>
    <w:rsid w:val="00042FA6"/>
    <w:rsid w:val="000540BC"/>
    <w:rsid w:val="000562F6"/>
    <w:rsid w:val="00056657"/>
    <w:rsid w:val="000A177D"/>
    <w:rsid w:val="000C47A2"/>
    <w:rsid w:val="00110E44"/>
    <w:rsid w:val="0011124E"/>
    <w:rsid w:val="00116782"/>
    <w:rsid w:val="001242F1"/>
    <w:rsid w:val="00127F3B"/>
    <w:rsid w:val="001450D1"/>
    <w:rsid w:val="00161077"/>
    <w:rsid w:val="001756B8"/>
    <w:rsid w:val="00192FC5"/>
    <w:rsid w:val="00196F04"/>
    <w:rsid w:val="001B09CF"/>
    <w:rsid w:val="001B26E8"/>
    <w:rsid w:val="001B493E"/>
    <w:rsid w:val="001C7F33"/>
    <w:rsid w:val="001D6302"/>
    <w:rsid w:val="001D6308"/>
    <w:rsid w:val="001E27E6"/>
    <w:rsid w:val="001F225E"/>
    <w:rsid w:val="00236A41"/>
    <w:rsid w:val="00253B28"/>
    <w:rsid w:val="00254343"/>
    <w:rsid w:val="002810A1"/>
    <w:rsid w:val="002B2E2C"/>
    <w:rsid w:val="002C30B4"/>
    <w:rsid w:val="002F36A1"/>
    <w:rsid w:val="002F71AE"/>
    <w:rsid w:val="003061A3"/>
    <w:rsid w:val="003154BD"/>
    <w:rsid w:val="003A210C"/>
    <w:rsid w:val="003A5758"/>
    <w:rsid w:val="003A793E"/>
    <w:rsid w:val="003B4B5E"/>
    <w:rsid w:val="003C3947"/>
    <w:rsid w:val="003E5620"/>
    <w:rsid w:val="003F41E6"/>
    <w:rsid w:val="004034B7"/>
    <w:rsid w:val="00441AF0"/>
    <w:rsid w:val="00454D92"/>
    <w:rsid w:val="00484691"/>
    <w:rsid w:val="004971C7"/>
    <w:rsid w:val="004C3551"/>
    <w:rsid w:val="004D27A0"/>
    <w:rsid w:val="0050546E"/>
    <w:rsid w:val="00524228"/>
    <w:rsid w:val="005371DC"/>
    <w:rsid w:val="00544A04"/>
    <w:rsid w:val="00563F7B"/>
    <w:rsid w:val="005704DF"/>
    <w:rsid w:val="00591052"/>
    <w:rsid w:val="00592832"/>
    <w:rsid w:val="005C7672"/>
    <w:rsid w:val="005D3309"/>
    <w:rsid w:val="005F12E0"/>
    <w:rsid w:val="00625A35"/>
    <w:rsid w:val="00651FB5"/>
    <w:rsid w:val="00655CF1"/>
    <w:rsid w:val="00663DFD"/>
    <w:rsid w:val="006733D7"/>
    <w:rsid w:val="00676027"/>
    <w:rsid w:val="00682298"/>
    <w:rsid w:val="006B0CC6"/>
    <w:rsid w:val="00706FCF"/>
    <w:rsid w:val="00717467"/>
    <w:rsid w:val="00750F9D"/>
    <w:rsid w:val="0076398E"/>
    <w:rsid w:val="00782755"/>
    <w:rsid w:val="00784686"/>
    <w:rsid w:val="007A3783"/>
    <w:rsid w:val="007F1839"/>
    <w:rsid w:val="007F5062"/>
    <w:rsid w:val="008119F0"/>
    <w:rsid w:val="00813A10"/>
    <w:rsid w:val="00826FCB"/>
    <w:rsid w:val="00840DF9"/>
    <w:rsid w:val="0085192C"/>
    <w:rsid w:val="008521F6"/>
    <w:rsid w:val="008A2C3F"/>
    <w:rsid w:val="008D6ED6"/>
    <w:rsid w:val="008F22A9"/>
    <w:rsid w:val="008F453D"/>
    <w:rsid w:val="008F49C0"/>
    <w:rsid w:val="009157CE"/>
    <w:rsid w:val="009245C7"/>
    <w:rsid w:val="00934E48"/>
    <w:rsid w:val="00950BC3"/>
    <w:rsid w:val="00994970"/>
    <w:rsid w:val="009C128C"/>
    <w:rsid w:val="009D4E17"/>
    <w:rsid w:val="00A011B9"/>
    <w:rsid w:val="00A01C16"/>
    <w:rsid w:val="00A031EF"/>
    <w:rsid w:val="00A36AFE"/>
    <w:rsid w:val="00A37684"/>
    <w:rsid w:val="00A41633"/>
    <w:rsid w:val="00A436D9"/>
    <w:rsid w:val="00A43E3B"/>
    <w:rsid w:val="00A47DBF"/>
    <w:rsid w:val="00A52D65"/>
    <w:rsid w:val="00A961CA"/>
    <w:rsid w:val="00AB2BC8"/>
    <w:rsid w:val="00AB4435"/>
    <w:rsid w:val="00AB5B0B"/>
    <w:rsid w:val="00AF5B26"/>
    <w:rsid w:val="00B2356F"/>
    <w:rsid w:val="00B34CFF"/>
    <w:rsid w:val="00B51271"/>
    <w:rsid w:val="00B521BE"/>
    <w:rsid w:val="00B77244"/>
    <w:rsid w:val="00B85C94"/>
    <w:rsid w:val="00B96C58"/>
    <w:rsid w:val="00BA2836"/>
    <w:rsid w:val="00BE15B8"/>
    <w:rsid w:val="00BF77DE"/>
    <w:rsid w:val="00C01D03"/>
    <w:rsid w:val="00C15BA5"/>
    <w:rsid w:val="00C37280"/>
    <w:rsid w:val="00C432DE"/>
    <w:rsid w:val="00C439E9"/>
    <w:rsid w:val="00C53F48"/>
    <w:rsid w:val="00C5608D"/>
    <w:rsid w:val="00C615FD"/>
    <w:rsid w:val="00C77C98"/>
    <w:rsid w:val="00C92BB9"/>
    <w:rsid w:val="00CC604D"/>
    <w:rsid w:val="00D0668B"/>
    <w:rsid w:val="00D12AC6"/>
    <w:rsid w:val="00D15EF5"/>
    <w:rsid w:val="00D260D4"/>
    <w:rsid w:val="00D368FD"/>
    <w:rsid w:val="00D375CD"/>
    <w:rsid w:val="00D5422E"/>
    <w:rsid w:val="00D638D6"/>
    <w:rsid w:val="00DB79E0"/>
    <w:rsid w:val="00DC5C4D"/>
    <w:rsid w:val="00DE7AD6"/>
    <w:rsid w:val="00E30D4C"/>
    <w:rsid w:val="00E42CB8"/>
    <w:rsid w:val="00E50860"/>
    <w:rsid w:val="00E8252E"/>
    <w:rsid w:val="00E93928"/>
    <w:rsid w:val="00EA3BF8"/>
    <w:rsid w:val="00EB0C7C"/>
    <w:rsid w:val="00ED42C8"/>
    <w:rsid w:val="00EF20A3"/>
    <w:rsid w:val="00F163C1"/>
    <w:rsid w:val="00F226B2"/>
    <w:rsid w:val="00F648C8"/>
    <w:rsid w:val="00F65DF2"/>
    <w:rsid w:val="00F66D37"/>
    <w:rsid w:val="00FC2D03"/>
    <w:rsid w:val="00FD1371"/>
    <w:rsid w:val="00FD2EF2"/>
    <w:rsid w:val="00FF3D46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4D1508F"/>
  <w15:docId w15:val="{840AD3FC-941B-4AC7-A024-A86FED5F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3DFD"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D375CD"/>
    <w:pPr>
      <w:keepNext/>
      <w:widowControl/>
      <w:suppressAutoHyphens w:val="0"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663DFD"/>
    <w:rPr>
      <w:rFonts w:ascii="Symbol" w:hAnsi="Symbol" w:cs="StarSymbol"/>
      <w:sz w:val="18"/>
      <w:szCs w:val="18"/>
    </w:rPr>
  </w:style>
  <w:style w:type="character" w:customStyle="1" w:styleId="WW8Num2z0">
    <w:name w:val="WW8Num2z0"/>
    <w:rsid w:val="00663DFD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  <w:rsid w:val="00663DFD"/>
  </w:style>
  <w:style w:type="character" w:customStyle="1" w:styleId="WW8Num3z0">
    <w:name w:val="WW8Num3z0"/>
    <w:rsid w:val="00663DFD"/>
    <w:rPr>
      <w:rFonts w:ascii="Symbol" w:hAnsi="Symbol" w:cs="StarSymbol"/>
      <w:sz w:val="18"/>
      <w:szCs w:val="18"/>
    </w:rPr>
  </w:style>
  <w:style w:type="character" w:customStyle="1" w:styleId="WW8Num4z0">
    <w:name w:val="WW8Num4z0"/>
    <w:rsid w:val="00663DFD"/>
    <w:rPr>
      <w:rFonts w:ascii="Symbol" w:hAnsi="Symbol" w:cs="StarSymbol"/>
      <w:sz w:val="18"/>
      <w:szCs w:val="18"/>
    </w:rPr>
  </w:style>
  <w:style w:type="character" w:customStyle="1" w:styleId="WW-Absatz-Standardschriftart">
    <w:name w:val="WW-Absatz-Standardschriftart"/>
    <w:rsid w:val="00663DFD"/>
  </w:style>
  <w:style w:type="character" w:customStyle="1" w:styleId="WW-Absatz-Standardschriftart1">
    <w:name w:val="WW-Absatz-Standardschriftart1"/>
    <w:rsid w:val="00663DFD"/>
  </w:style>
  <w:style w:type="character" w:customStyle="1" w:styleId="WW-Absatz-Standardschriftart11">
    <w:name w:val="WW-Absatz-Standardschriftart11"/>
    <w:rsid w:val="00663DFD"/>
  </w:style>
  <w:style w:type="character" w:customStyle="1" w:styleId="WW-Absatz-Standardschriftart111">
    <w:name w:val="WW-Absatz-Standardschriftart111"/>
    <w:rsid w:val="00663DFD"/>
  </w:style>
  <w:style w:type="character" w:customStyle="1" w:styleId="WW-Absatz-Standardschriftart1111">
    <w:name w:val="WW-Absatz-Standardschriftart1111"/>
    <w:rsid w:val="00663DFD"/>
  </w:style>
  <w:style w:type="character" w:customStyle="1" w:styleId="WW-Absatz-Standardschriftart11111">
    <w:name w:val="WW-Absatz-Standardschriftart11111"/>
    <w:rsid w:val="00663DFD"/>
  </w:style>
  <w:style w:type="character" w:customStyle="1" w:styleId="WW-Absatz-Standardschriftart111111">
    <w:name w:val="WW-Absatz-Standardschriftart111111"/>
    <w:rsid w:val="00663DFD"/>
  </w:style>
  <w:style w:type="character" w:customStyle="1" w:styleId="WW-Absatz-Standardschriftart1111111">
    <w:name w:val="WW-Absatz-Standardschriftart1111111"/>
    <w:rsid w:val="00663DFD"/>
  </w:style>
  <w:style w:type="character" w:customStyle="1" w:styleId="WW-Absatz-Standardschriftart11111111">
    <w:name w:val="WW-Absatz-Standardschriftart11111111"/>
    <w:rsid w:val="00663DFD"/>
  </w:style>
  <w:style w:type="character" w:customStyle="1" w:styleId="WW8Num5z0">
    <w:name w:val="WW8Num5z0"/>
    <w:rsid w:val="00663DFD"/>
    <w:rPr>
      <w:rFonts w:ascii="Symbol" w:hAnsi="Symbol" w:cs="StarSymbol"/>
      <w:sz w:val="18"/>
      <w:szCs w:val="18"/>
    </w:rPr>
  </w:style>
  <w:style w:type="character" w:customStyle="1" w:styleId="WW8Num6z0">
    <w:name w:val="WW8Num6z0"/>
    <w:rsid w:val="00663DFD"/>
    <w:rPr>
      <w:rFonts w:ascii="Symbol" w:hAnsi="Symbol" w:cs="StarSymbol"/>
      <w:sz w:val="18"/>
      <w:szCs w:val="18"/>
    </w:rPr>
  </w:style>
  <w:style w:type="character" w:customStyle="1" w:styleId="WW-Absatz-Standardschriftart111111111">
    <w:name w:val="WW-Absatz-Standardschriftart111111111"/>
    <w:rsid w:val="00663DFD"/>
  </w:style>
  <w:style w:type="character" w:customStyle="1" w:styleId="WW-Absatz-Standardschriftart1111111111">
    <w:name w:val="WW-Absatz-Standardschriftart1111111111"/>
    <w:rsid w:val="00663DFD"/>
  </w:style>
  <w:style w:type="character" w:customStyle="1" w:styleId="WW-Absatz-Standardschriftart11111111111">
    <w:name w:val="WW-Absatz-Standardschriftart11111111111"/>
    <w:rsid w:val="00663DFD"/>
  </w:style>
  <w:style w:type="character" w:customStyle="1" w:styleId="WW-Absatz-Standardschriftart111111111111">
    <w:name w:val="WW-Absatz-Standardschriftart111111111111"/>
    <w:rsid w:val="00663DFD"/>
  </w:style>
  <w:style w:type="character" w:customStyle="1" w:styleId="WW-Absatz-Standardschriftart1111111111111">
    <w:name w:val="WW-Absatz-Standardschriftart1111111111111"/>
    <w:rsid w:val="00663DFD"/>
  </w:style>
  <w:style w:type="character" w:customStyle="1" w:styleId="WW-Absatz-Standardschriftart11111111111111">
    <w:name w:val="WW-Absatz-Standardschriftart11111111111111"/>
    <w:rsid w:val="00663DFD"/>
  </w:style>
  <w:style w:type="character" w:customStyle="1" w:styleId="WW-Absatz-Standardschriftart111111111111111">
    <w:name w:val="WW-Absatz-Standardschriftart111111111111111"/>
    <w:rsid w:val="00663DFD"/>
  </w:style>
  <w:style w:type="character" w:customStyle="1" w:styleId="WW-Absatz-Standardschriftart1111111111111111">
    <w:name w:val="WW-Absatz-Standardschriftart1111111111111111"/>
    <w:rsid w:val="00663DFD"/>
  </w:style>
  <w:style w:type="character" w:customStyle="1" w:styleId="WW-Absatz-Standardschriftart11111111111111111">
    <w:name w:val="WW-Absatz-Standardschriftart11111111111111111"/>
    <w:rsid w:val="00663DFD"/>
  </w:style>
  <w:style w:type="character" w:customStyle="1" w:styleId="WW-Absatz-Standardschriftart111111111111111111">
    <w:name w:val="WW-Absatz-Standardschriftart111111111111111111"/>
    <w:rsid w:val="00663DFD"/>
  </w:style>
  <w:style w:type="character" w:customStyle="1" w:styleId="a4">
    <w:name w:val="Символ нумерации"/>
    <w:rsid w:val="00663DFD"/>
  </w:style>
  <w:style w:type="character" w:customStyle="1" w:styleId="a5">
    <w:name w:val="Маркеры списка"/>
    <w:rsid w:val="00663DFD"/>
    <w:rPr>
      <w:rFonts w:ascii="StarSymbol" w:eastAsia="StarSymbol" w:hAnsi="StarSymbol" w:cs="StarSymbol"/>
      <w:sz w:val="18"/>
      <w:szCs w:val="18"/>
    </w:rPr>
  </w:style>
  <w:style w:type="paragraph" w:customStyle="1" w:styleId="a6">
    <w:name w:val="Заголовок"/>
    <w:basedOn w:val="a0"/>
    <w:next w:val="a7"/>
    <w:rsid w:val="00663DFD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a7">
    <w:name w:val="Body Text"/>
    <w:basedOn w:val="a0"/>
    <w:rsid w:val="00663DFD"/>
    <w:pPr>
      <w:spacing w:after="120"/>
    </w:pPr>
  </w:style>
  <w:style w:type="paragraph" w:styleId="a8">
    <w:name w:val="List"/>
    <w:basedOn w:val="a7"/>
    <w:rsid w:val="00663DFD"/>
  </w:style>
  <w:style w:type="paragraph" w:customStyle="1" w:styleId="11">
    <w:name w:val="Название1"/>
    <w:basedOn w:val="a0"/>
    <w:rsid w:val="00663DF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0"/>
    <w:rsid w:val="00663DFD"/>
    <w:pPr>
      <w:suppressLineNumbers/>
    </w:pPr>
  </w:style>
  <w:style w:type="paragraph" w:customStyle="1" w:styleId="a9">
    <w:name w:val="Содержимое таблицы"/>
    <w:basedOn w:val="a0"/>
    <w:rsid w:val="00663DFD"/>
    <w:pPr>
      <w:suppressLineNumbers/>
    </w:pPr>
  </w:style>
  <w:style w:type="paragraph" w:customStyle="1" w:styleId="aa">
    <w:name w:val="Заголовок таблицы"/>
    <w:basedOn w:val="a9"/>
    <w:rsid w:val="00663DFD"/>
    <w:pPr>
      <w:jc w:val="center"/>
    </w:pPr>
    <w:rPr>
      <w:b/>
      <w:bCs/>
    </w:rPr>
  </w:style>
  <w:style w:type="paragraph" w:customStyle="1" w:styleId="NormalFirst">
    <w:name w:val="Normal First"/>
    <w:basedOn w:val="a0"/>
    <w:next w:val="NormalNext"/>
    <w:rsid w:val="00663DFD"/>
    <w:pPr>
      <w:spacing w:before="60"/>
      <w:jc w:val="both"/>
    </w:pPr>
    <w:rPr>
      <w:sz w:val="20"/>
      <w:szCs w:val="20"/>
    </w:rPr>
  </w:style>
  <w:style w:type="paragraph" w:customStyle="1" w:styleId="NormalNext">
    <w:name w:val="Normal Next"/>
    <w:basedOn w:val="a0"/>
    <w:rsid w:val="00663DFD"/>
    <w:pPr>
      <w:spacing w:before="60"/>
      <w:ind w:firstLine="720"/>
      <w:jc w:val="both"/>
    </w:pPr>
    <w:rPr>
      <w:sz w:val="20"/>
      <w:szCs w:val="20"/>
    </w:rPr>
  </w:style>
  <w:style w:type="paragraph" w:customStyle="1" w:styleId="21">
    <w:name w:val="Основной текст 21"/>
    <w:basedOn w:val="a0"/>
    <w:rsid w:val="00663DFD"/>
    <w:pPr>
      <w:jc w:val="both"/>
    </w:pPr>
    <w:rPr>
      <w:szCs w:val="20"/>
    </w:rPr>
  </w:style>
  <w:style w:type="paragraph" w:customStyle="1" w:styleId="51">
    <w:name w:val="Маркированный список 51"/>
    <w:basedOn w:val="a0"/>
    <w:rsid w:val="00663DFD"/>
    <w:pPr>
      <w:tabs>
        <w:tab w:val="left" w:pos="5400"/>
      </w:tabs>
      <w:spacing w:before="60"/>
      <w:ind w:left="720" w:hanging="720"/>
      <w:jc w:val="both"/>
    </w:pPr>
    <w:rPr>
      <w:sz w:val="20"/>
      <w:szCs w:val="20"/>
    </w:rPr>
  </w:style>
  <w:style w:type="paragraph" w:customStyle="1" w:styleId="ab">
    <w:name w:val="Стандарт"/>
    <w:rsid w:val="00236A41"/>
    <w:pPr>
      <w:suppressAutoHyphens/>
      <w:autoSpaceDE w:val="0"/>
    </w:pPr>
    <w:rPr>
      <w:szCs w:val="24"/>
    </w:rPr>
  </w:style>
  <w:style w:type="paragraph" w:customStyle="1" w:styleId="Preformat">
    <w:name w:val="Preformat"/>
    <w:uiPriority w:val="99"/>
    <w:rsid w:val="005704DF"/>
    <w:rPr>
      <w:rFonts w:ascii="Courier New" w:hAnsi="Courier New"/>
      <w:snapToGrid w:val="0"/>
    </w:rPr>
  </w:style>
  <w:style w:type="character" w:styleId="ac">
    <w:name w:val="annotation reference"/>
    <w:basedOn w:val="a1"/>
    <w:rsid w:val="005704DF"/>
    <w:rPr>
      <w:sz w:val="16"/>
      <w:szCs w:val="16"/>
    </w:rPr>
  </w:style>
  <w:style w:type="paragraph" w:styleId="ad">
    <w:name w:val="annotation text"/>
    <w:basedOn w:val="a0"/>
    <w:link w:val="ae"/>
    <w:rsid w:val="005704DF"/>
    <w:rPr>
      <w:sz w:val="20"/>
      <w:szCs w:val="20"/>
    </w:rPr>
  </w:style>
  <w:style w:type="character" w:customStyle="1" w:styleId="ae">
    <w:name w:val="Текст примечания Знак"/>
    <w:basedOn w:val="a1"/>
    <w:link w:val="ad"/>
    <w:rsid w:val="005704DF"/>
    <w:rPr>
      <w:rFonts w:ascii="Times" w:eastAsia="DejaVu Sans" w:hAnsi="Times"/>
      <w:kern w:val="1"/>
    </w:rPr>
  </w:style>
  <w:style w:type="paragraph" w:styleId="af">
    <w:name w:val="annotation subject"/>
    <w:basedOn w:val="ad"/>
    <w:next w:val="ad"/>
    <w:link w:val="af0"/>
    <w:rsid w:val="005704DF"/>
    <w:rPr>
      <w:b/>
      <w:bCs/>
    </w:rPr>
  </w:style>
  <w:style w:type="character" w:customStyle="1" w:styleId="af0">
    <w:name w:val="Тема примечания Знак"/>
    <w:basedOn w:val="ae"/>
    <w:link w:val="af"/>
    <w:rsid w:val="005704DF"/>
    <w:rPr>
      <w:rFonts w:ascii="Times" w:eastAsia="DejaVu Sans" w:hAnsi="Times"/>
      <w:b/>
      <w:bCs/>
      <w:kern w:val="1"/>
    </w:rPr>
  </w:style>
  <w:style w:type="paragraph" w:styleId="af1">
    <w:name w:val="Balloon Text"/>
    <w:basedOn w:val="a0"/>
    <w:link w:val="af2"/>
    <w:rsid w:val="005704DF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5704DF"/>
    <w:rPr>
      <w:rFonts w:ascii="Tahoma" w:eastAsia="DejaVu Sans" w:hAnsi="Tahoma" w:cs="Tahoma"/>
      <w:kern w:val="1"/>
      <w:sz w:val="16"/>
      <w:szCs w:val="16"/>
    </w:rPr>
  </w:style>
  <w:style w:type="character" w:customStyle="1" w:styleId="10">
    <w:name w:val="Заголовок 1 Знак"/>
    <w:basedOn w:val="a1"/>
    <w:link w:val="1"/>
    <w:uiPriority w:val="99"/>
    <w:rsid w:val="00D375CD"/>
    <w:rPr>
      <w:rFonts w:ascii="Cambria" w:eastAsia="SimSun" w:hAnsi="Cambria"/>
      <w:b/>
      <w:bCs/>
      <w:kern w:val="32"/>
      <w:sz w:val="32"/>
      <w:szCs w:val="32"/>
    </w:rPr>
  </w:style>
  <w:style w:type="paragraph" w:styleId="af3">
    <w:name w:val="Body Text Indent"/>
    <w:basedOn w:val="a0"/>
    <w:link w:val="af4"/>
    <w:uiPriority w:val="99"/>
    <w:rsid w:val="00D375CD"/>
    <w:pPr>
      <w:widowControl/>
      <w:suppressAutoHyphens w:val="0"/>
      <w:spacing w:after="120"/>
      <w:ind w:left="283"/>
    </w:pPr>
    <w:rPr>
      <w:rFonts w:ascii="Times New Roman" w:eastAsia="PMingLiU" w:hAnsi="Times New Roman"/>
      <w:kern w:val="0"/>
    </w:rPr>
  </w:style>
  <w:style w:type="character" w:customStyle="1" w:styleId="af4">
    <w:name w:val="Основной текст с отступом Знак"/>
    <w:basedOn w:val="a1"/>
    <w:link w:val="af3"/>
    <w:uiPriority w:val="99"/>
    <w:rsid w:val="00D375CD"/>
    <w:rPr>
      <w:rFonts w:eastAsia="PMingLiU"/>
      <w:sz w:val="24"/>
      <w:szCs w:val="24"/>
    </w:rPr>
  </w:style>
  <w:style w:type="paragraph" w:customStyle="1" w:styleId="2">
    <w:name w:val="Стиль2"/>
    <w:basedOn w:val="a0"/>
    <w:uiPriority w:val="99"/>
    <w:rsid w:val="00D375CD"/>
    <w:pPr>
      <w:keepNext/>
      <w:widowControl/>
      <w:suppressAutoHyphens w:val="0"/>
      <w:spacing w:before="120" w:after="120"/>
      <w:jc w:val="center"/>
      <w:outlineLvl w:val="0"/>
    </w:pPr>
    <w:rPr>
      <w:rFonts w:ascii="Times New Roman" w:eastAsia="PMingLiU" w:hAnsi="Times New Roman"/>
      <w:b/>
      <w:bCs/>
      <w:kern w:val="32"/>
    </w:rPr>
  </w:style>
  <w:style w:type="paragraph" w:customStyle="1" w:styleId="ConsNormal">
    <w:name w:val="ConsNormal"/>
    <w:uiPriority w:val="99"/>
    <w:rsid w:val="00D375CD"/>
    <w:pPr>
      <w:autoSpaceDE w:val="0"/>
      <w:autoSpaceDN w:val="0"/>
      <w:adjustRightInd w:val="0"/>
      <w:ind w:right="19772" w:firstLine="720"/>
    </w:pPr>
    <w:rPr>
      <w:rFonts w:ascii="Arial" w:eastAsia="PMingLiU" w:hAnsi="Arial" w:cs="Arial"/>
      <w:b/>
      <w:bCs/>
      <w:sz w:val="24"/>
      <w:szCs w:val="24"/>
    </w:rPr>
  </w:style>
  <w:style w:type="paragraph" w:styleId="af5">
    <w:name w:val="List Paragraph"/>
    <w:basedOn w:val="a0"/>
    <w:uiPriority w:val="34"/>
    <w:qFormat/>
    <w:rsid w:val="00AB2BC8"/>
    <w:pPr>
      <w:widowControl/>
      <w:suppressAutoHyphens w:val="0"/>
      <w:ind w:left="720"/>
      <w:contextualSpacing/>
    </w:pPr>
    <w:rPr>
      <w:rFonts w:ascii="Times New Roman" w:eastAsia="Times New Roman" w:hAnsi="Times New Roman"/>
      <w:kern w:val="0"/>
    </w:rPr>
  </w:style>
  <w:style w:type="character" w:customStyle="1" w:styleId="apple-style-span">
    <w:name w:val="apple-style-span"/>
    <w:basedOn w:val="a1"/>
    <w:rsid w:val="000A177D"/>
  </w:style>
  <w:style w:type="paragraph" w:styleId="af6">
    <w:name w:val="Plain Text"/>
    <w:basedOn w:val="a0"/>
    <w:link w:val="af7"/>
    <w:rsid w:val="001D6302"/>
    <w:pPr>
      <w:widowControl/>
      <w:suppressAutoHyphens w:val="0"/>
    </w:pPr>
    <w:rPr>
      <w:rFonts w:ascii="Courier New" w:eastAsia="Times New Roman" w:hAnsi="Courier New"/>
      <w:kern w:val="0"/>
      <w:sz w:val="20"/>
      <w:szCs w:val="20"/>
    </w:rPr>
  </w:style>
  <w:style w:type="character" w:customStyle="1" w:styleId="af7">
    <w:name w:val="Текст Знак"/>
    <w:basedOn w:val="a1"/>
    <w:link w:val="af6"/>
    <w:rsid w:val="001D6302"/>
    <w:rPr>
      <w:rFonts w:ascii="Courier New" w:hAnsi="Courier New"/>
    </w:rPr>
  </w:style>
  <w:style w:type="paragraph" w:customStyle="1" w:styleId="a">
    <w:name w:val="Стиль соглашение"/>
    <w:basedOn w:val="af6"/>
    <w:qFormat/>
    <w:rsid w:val="001D6302"/>
    <w:pPr>
      <w:numPr>
        <w:ilvl w:val="1"/>
        <w:numId w:val="8"/>
      </w:numPr>
      <w:jc w:val="both"/>
    </w:pPr>
    <w:rPr>
      <w:rFonts w:ascii="Times New Roman" w:hAnsi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1"/>
    <w:rsid w:val="007A3783"/>
  </w:style>
  <w:style w:type="character" w:styleId="af8">
    <w:name w:val="Hyperlink"/>
    <w:basedOn w:val="a1"/>
    <w:uiPriority w:val="99"/>
    <w:unhideWhenUsed/>
    <w:rsid w:val="008119F0"/>
    <w:rPr>
      <w:color w:val="0000FF" w:themeColor="hyperlink"/>
      <w:u w:val="single"/>
    </w:rPr>
  </w:style>
  <w:style w:type="paragraph" w:styleId="af9">
    <w:name w:val="Normal (Web)"/>
    <w:basedOn w:val="a0"/>
    <w:uiPriority w:val="99"/>
    <w:unhideWhenUsed/>
    <w:rsid w:val="003C394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paragraph" w:styleId="afa">
    <w:name w:val="Revision"/>
    <w:hidden/>
    <w:uiPriority w:val="99"/>
    <w:semiHidden/>
    <w:rsid w:val="00DC5C4D"/>
    <w:rPr>
      <w:rFonts w:ascii="Times" w:eastAsia="DejaVu Sans" w:hAnsi="Times"/>
      <w:kern w:val="1"/>
      <w:sz w:val="24"/>
      <w:szCs w:val="24"/>
    </w:rPr>
  </w:style>
  <w:style w:type="paragraph" w:styleId="afb">
    <w:name w:val="footer"/>
    <w:basedOn w:val="a0"/>
    <w:link w:val="afc"/>
    <w:uiPriority w:val="99"/>
    <w:unhideWhenUsed/>
    <w:rsid w:val="00F226B2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1"/>
    <w:link w:val="afb"/>
    <w:uiPriority w:val="99"/>
    <w:rsid w:val="00F226B2"/>
    <w:rPr>
      <w:rFonts w:ascii="Times" w:eastAsia="DejaVu Sans" w:hAnsi="Times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8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pps.dnevnik.ru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dnevnik.ru" TargetMode="Externa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9F7DC582949B4289B9AA1F4F2083C6" ma:contentTypeVersion="0" ma:contentTypeDescription="Create a new document." ma:contentTypeScope="" ma:versionID="a75ab9e63fff9a3179ae2b8bef544c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6314B-A3AC-4088-BD0F-E7AEEAD6A618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544E536-E1EF-4C83-B9D2-0AAA1CE3C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C4563B-B9AF-4AEA-9B1B-DB3620C081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6BD28B-C7C5-4FFF-B3A1-0A736B72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4107</Words>
  <Characters>23415</Characters>
  <Application>Microsoft Office Word</Application>
  <DocSecurity>4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</vt:lpstr>
    </vt:vector>
  </TitlesOfParts>
  <Company>Some</Company>
  <LinksUpToDate>false</LinksUpToDate>
  <CharactersWithSpaces>27468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</dc:title>
  <dc:creator>user6</dc:creator>
  <cp:lastModifiedBy>Любовь Щербаткина</cp:lastModifiedBy>
  <cp:revision>2</cp:revision>
  <cp:lastPrinted>2014-08-25T11:15:00Z</cp:lastPrinted>
  <dcterms:created xsi:type="dcterms:W3CDTF">2016-05-30T11:07:00Z</dcterms:created>
  <dcterms:modified xsi:type="dcterms:W3CDTF">2016-05-30T11:07:00Z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0x010100269F7DC582949B4289B9AA1F4F2083C6</vt:lpwstr>
  </property>
</Properties>
</file>